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F997CB4" w14:textId="1502F2D2" w:rsidR="00B05A20" w:rsidRPr="00CE0CE3" w:rsidRDefault="00B05A20" w:rsidP="00C1447C">
      <w:pPr>
        <w:pStyle w:val="Heading1"/>
        <w:jc w:val="both"/>
        <w:rPr>
          <w:rFonts w:ascii="Arial" w:hAnsi="Arial" w:cs="Arial"/>
          <w:sz w:val="22"/>
          <w:szCs w:val="22"/>
        </w:rPr>
      </w:pPr>
      <w:r w:rsidRPr="00CE0CE3">
        <w:rPr>
          <w:rFonts w:ascii="Arial" w:hAnsi="Arial" w:cs="Arial"/>
          <w:sz w:val="22"/>
          <w:szCs w:val="22"/>
        </w:rPr>
        <w:fldChar w:fldCharType="begin"/>
      </w:r>
      <w:r w:rsidRPr="00CE0CE3">
        <w:rPr>
          <w:rFonts w:ascii="Arial" w:hAnsi="Arial" w:cs="Arial"/>
          <w:sz w:val="22"/>
          <w:szCs w:val="22"/>
        </w:rPr>
        <w:instrText>seq chapter \r 4 \h</w:instrText>
      </w:r>
      <w:r w:rsidRPr="00CE0CE3">
        <w:rPr>
          <w:rFonts w:ascii="Arial" w:hAnsi="Arial" w:cs="Arial"/>
          <w:sz w:val="22"/>
          <w:szCs w:val="22"/>
        </w:rPr>
        <w:fldChar w:fldCharType="end"/>
      </w:r>
      <w:r w:rsidR="001A5DC8" w:rsidRPr="00CE0CE3">
        <w:rPr>
          <w:rFonts w:ascii="Arial" w:hAnsi="Arial" w:cs="Arial"/>
          <w:sz w:val="22"/>
          <w:szCs w:val="22"/>
        </w:rPr>
        <w:t>Section 4: Application for Ethical Approval</w:t>
      </w:r>
    </w:p>
    <w:p w14:paraId="3E51F2F0" w14:textId="77777777" w:rsidR="00742F0D" w:rsidRPr="00CE0CE3" w:rsidRDefault="00742F0D" w:rsidP="00C1447C">
      <w:pPr>
        <w:jc w:val="both"/>
        <w:rPr>
          <w:rFonts w:ascii="Arial" w:hAnsi="Arial" w:cs="Arial"/>
        </w:rPr>
      </w:pPr>
    </w:p>
    <w:p w14:paraId="68E1AA3E" w14:textId="77777777" w:rsidR="00525C3F" w:rsidRPr="00CE0CE3" w:rsidRDefault="00525C3F" w:rsidP="00C1447C">
      <w:pPr>
        <w:jc w:val="both"/>
        <w:rPr>
          <w:rFonts w:ascii="Arial" w:hAnsi="Arial" w:cs="Arial"/>
        </w:rPr>
      </w:pPr>
    </w:p>
    <w:p w14:paraId="344CEA2F" w14:textId="77777777" w:rsidR="00742F0D" w:rsidRPr="00CE0CE3" w:rsidRDefault="00742F0D" w:rsidP="00C1447C">
      <w:pPr>
        <w:jc w:val="both"/>
        <w:rPr>
          <w:rFonts w:ascii="Arial" w:hAnsi="Arial" w:cs="Arial"/>
          <w:u w:val="single"/>
        </w:rPr>
      </w:pPr>
      <w:r w:rsidRPr="00CE0CE3">
        <w:rPr>
          <w:rFonts w:ascii="Arial" w:hAnsi="Arial" w:cs="Arial"/>
          <w:u w:val="single"/>
        </w:rPr>
        <w:t>Who should complete this form?</w:t>
      </w:r>
    </w:p>
    <w:p w14:paraId="05C0E8DE" w14:textId="77777777" w:rsidR="00742F0D" w:rsidRPr="00CE0CE3" w:rsidRDefault="00742F0D" w:rsidP="00C1447C">
      <w:pPr>
        <w:jc w:val="both"/>
        <w:rPr>
          <w:rFonts w:ascii="Arial" w:hAnsi="Arial" w:cs="Arial"/>
        </w:rPr>
      </w:pPr>
    </w:p>
    <w:p w14:paraId="54B22D51" w14:textId="77777777" w:rsidR="00CE0CE3" w:rsidRDefault="00CE0CE3" w:rsidP="00CE0CE3">
      <w:pPr>
        <w:jc w:val="both"/>
        <w:rPr>
          <w:rFonts w:ascii="Arial" w:hAnsi="Arial" w:cs="Arial"/>
        </w:rPr>
      </w:pPr>
      <w:r w:rsidRPr="00CE0CE3">
        <w:rPr>
          <w:rFonts w:ascii="Arial" w:hAnsi="Arial" w:cs="Arial"/>
        </w:rPr>
        <w:t>The Cambridge Psychology Research Ethics Committee considers applications for ethical approval for research programmes in human psychology.</w:t>
      </w:r>
      <w:r>
        <w:rPr>
          <w:rFonts w:ascii="Arial" w:hAnsi="Arial" w:cs="Arial"/>
        </w:rPr>
        <w:t xml:space="preserve"> Studies involving </w:t>
      </w:r>
      <w:r w:rsidR="00525C3F" w:rsidRPr="00CE0CE3">
        <w:rPr>
          <w:rFonts w:ascii="Arial" w:hAnsi="Arial" w:cs="Arial"/>
        </w:rPr>
        <w:t xml:space="preserve">patients </w:t>
      </w:r>
      <w:r>
        <w:rPr>
          <w:rFonts w:ascii="Arial" w:hAnsi="Arial" w:cs="Arial"/>
        </w:rPr>
        <w:t>attending NHS clinics or administration of controlled or prescription pharmaceuticals or devices would normally seek ethical approval via the National Research Ethics Service.</w:t>
      </w:r>
      <w:r w:rsidR="00E1284C">
        <w:rPr>
          <w:rFonts w:ascii="Arial" w:hAnsi="Arial" w:cs="Arial"/>
        </w:rPr>
        <w:t xml:space="preserve"> If you would like further advice on the suitability of a project for review, use the contact addresses given below.</w:t>
      </w:r>
    </w:p>
    <w:p w14:paraId="52815DC2" w14:textId="77777777" w:rsidR="00742F0D" w:rsidRPr="00CE0CE3" w:rsidRDefault="00742F0D" w:rsidP="00C1447C">
      <w:pPr>
        <w:jc w:val="both"/>
        <w:rPr>
          <w:rFonts w:ascii="Arial" w:hAnsi="Arial" w:cs="Arial"/>
        </w:rPr>
      </w:pPr>
    </w:p>
    <w:p w14:paraId="47F6B371" w14:textId="77777777" w:rsidR="00742F0D" w:rsidRPr="00CE0CE3" w:rsidRDefault="00742F0D" w:rsidP="00C1447C">
      <w:pPr>
        <w:jc w:val="both"/>
        <w:rPr>
          <w:rFonts w:ascii="Arial" w:hAnsi="Arial" w:cs="Arial"/>
          <w:u w:val="single"/>
        </w:rPr>
      </w:pPr>
      <w:r w:rsidRPr="00CE0CE3">
        <w:rPr>
          <w:rFonts w:ascii="Arial" w:hAnsi="Arial" w:cs="Arial"/>
          <w:u w:val="single"/>
        </w:rPr>
        <w:t>How is the form completed?</w:t>
      </w:r>
    </w:p>
    <w:p w14:paraId="5E4ED954" w14:textId="77777777" w:rsidR="00742F0D" w:rsidRPr="00CE0CE3" w:rsidRDefault="00742F0D" w:rsidP="00C1447C">
      <w:pPr>
        <w:jc w:val="both"/>
        <w:rPr>
          <w:rFonts w:ascii="Arial" w:hAnsi="Arial" w:cs="Arial"/>
        </w:rPr>
      </w:pPr>
    </w:p>
    <w:p w14:paraId="11F45F35" w14:textId="77777777" w:rsidR="00742F0D" w:rsidRPr="00CE0CE3" w:rsidRDefault="00742F0D" w:rsidP="00C1447C">
      <w:pPr>
        <w:jc w:val="both"/>
        <w:rPr>
          <w:rFonts w:ascii="Arial" w:hAnsi="Arial" w:cs="Arial"/>
        </w:rPr>
      </w:pPr>
      <w:r w:rsidRPr="00CE0CE3">
        <w:rPr>
          <w:rFonts w:ascii="Arial" w:hAnsi="Arial" w:cs="Arial"/>
        </w:rPr>
        <w:t xml:space="preserve">Answer all questions using the notes </w:t>
      </w:r>
      <w:r w:rsidR="00525C3F" w:rsidRPr="00CE0CE3">
        <w:rPr>
          <w:rFonts w:ascii="Arial" w:hAnsi="Arial" w:cs="Arial"/>
        </w:rPr>
        <w:t xml:space="preserve">and Handbook </w:t>
      </w:r>
      <w:r w:rsidRPr="00CE0CE3">
        <w:rPr>
          <w:rFonts w:ascii="Arial" w:hAnsi="Arial" w:cs="Arial"/>
        </w:rPr>
        <w:t>as guidance. Keep all responses to questions within the boxes. There is no limit to the length of re</w:t>
      </w:r>
      <w:r w:rsidR="00525C3F" w:rsidRPr="00CE0CE3">
        <w:rPr>
          <w:rFonts w:ascii="Arial" w:hAnsi="Arial" w:cs="Arial"/>
        </w:rPr>
        <w:t>s</w:t>
      </w:r>
      <w:r w:rsidRPr="00CE0CE3">
        <w:rPr>
          <w:rFonts w:ascii="Arial" w:hAnsi="Arial" w:cs="Arial"/>
        </w:rPr>
        <w:t>ponses</w:t>
      </w:r>
      <w:r w:rsidR="00525C3F" w:rsidRPr="00CE0CE3">
        <w:rPr>
          <w:rFonts w:ascii="Arial" w:hAnsi="Arial" w:cs="Arial"/>
        </w:rPr>
        <w:t>;</w:t>
      </w:r>
      <w:r w:rsidRPr="00CE0CE3">
        <w:rPr>
          <w:rFonts w:ascii="Arial" w:hAnsi="Arial" w:cs="Arial"/>
        </w:rPr>
        <w:t xml:space="preserve"> the boxes will expand to accommodate the text</w:t>
      </w:r>
      <w:r w:rsidR="00525C3F" w:rsidRPr="00CE0CE3">
        <w:rPr>
          <w:rFonts w:ascii="Arial" w:hAnsi="Arial" w:cs="Arial"/>
        </w:rPr>
        <w:t>. However, be brief but precise. Clarity is important to effective and timely ethical review.</w:t>
      </w:r>
    </w:p>
    <w:p w14:paraId="66F5391C" w14:textId="77777777" w:rsidR="00525C3F" w:rsidRPr="00CE0CE3" w:rsidRDefault="00525C3F" w:rsidP="00C1447C">
      <w:pPr>
        <w:jc w:val="both"/>
        <w:rPr>
          <w:rFonts w:ascii="Arial" w:hAnsi="Arial" w:cs="Arial"/>
        </w:rPr>
      </w:pPr>
    </w:p>
    <w:p w14:paraId="689CE49A" w14:textId="77777777" w:rsidR="00525C3F" w:rsidRPr="00CE0CE3" w:rsidRDefault="00525C3F" w:rsidP="00C1447C">
      <w:pPr>
        <w:jc w:val="both"/>
        <w:rPr>
          <w:rFonts w:ascii="Arial" w:hAnsi="Arial" w:cs="Arial"/>
        </w:rPr>
      </w:pPr>
      <w:r w:rsidRPr="00CE0CE3">
        <w:rPr>
          <w:rFonts w:ascii="Arial" w:hAnsi="Arial" w:cs="Arial"/>
        </w:rPr>
        <w:t xml:space="preserve">Any supporting information (e.g. questionnaires, </w:t>
      </w:r>
      <w:r w:rsidR="00681877" w:rsidRPr="00CE0CE3">
        <w:rPr>
          <w:rFonts w:ascii="Arial" w:hAnsi="Arial" w:cs="Arial"/>
        </w:rPr>
        <w:t xml:space="preserve">advertising materials, </w:t>
      </w:r>
      <w:r w:rsidRPr="00CE0CE3">
        <w:rPr>
          <w:rFonts w:ascii="Arial" w:hAnsi="Arial" w:cs="Arial"/>
        </w:rPr>
        <w:t>Inf</w:t>
      </w:r>
      <w:r w:rsidR="00681877" w:rsidRPr="00CE0CE3">
        <w:rPr>
          <w:rFonts w:ascii="Arial" w:hAnsi="Arial" w:cs="Arial"/>
        </w:rPr>
        <w:t>ormation Sheets, Consent Forms) should be clearly labelled as appendices to the application form and referred to as appropriate in responses to questions.</w:t>
      </w:r>
    </w:p>
    <w:p w14:paraId="65FAC454" w14:textId="77777777" w:rsidR="00525C3F" w:rsidRPr="00CE0CE3" w:rsidRDefault="00525C3F" w:rsidP="00C1447C">
      <w:pPr>
        <w:jc w:val="both"/>
        <w:rPr>
          <w:rFonts w:ascii="Arial" w:hAnsi="Arial" w:cs="Arial"/>
        </w:rPr>
      </w:pPr>
    </w:p>
    <w:p w14:paraId="604AC94B" w14:textId="77777777" w:rsidR="00525C3F" w:rsidRPr="00CE0CE3" w:rsidRDefault="00525C3F" w:rsidP="00C1447C">
      <w:pPr>
        <w:jc w:val="both"/>
        <w:rPr>
          <w:rFonts w:ascii="Arial" w:hAnsi="Arial" w:cs="Arial"/>
        </w:rPr>
      </w:pPr>
      <w:r w:rsidRPr="00CE0CE3">
        <w:rPr>
          <w:rFonts w:ascii="Arial" w:hAnsi="Arial" w:cs="Arial"/>
        </w:rPr>
        <w:t xml:space="preserve">The primary applicant or any of the co-applicants can complete the form, although the Corresponding Applicant will be the first point-of-contact for communication between the Committee and the study team. </w:t>
      </w:r>
    </w:p>
    <w:p w14:paraId="301928F9" w14:textId="77777777" w:rsidR="00525C3F" w:rsidRPr="00CE0CE3" w:rsidRDefault="00525C3F" w:rsidP="00C1447C">
      <w:pPr>
        <w:jc w:val="both"/>
        <w:rPr>
          <w:rFonts w:ascii="Arial" w:hAnsi="Arial" w:cs="Arial"/>
        </w:rPr>
      </w:pPr>
    </w:p>
    <w:p w14:paraId="5045B36B" w14:textId="77777777" w:rsidR="00525C3F" w:rsidRPr="00CE0CE3" w:rsidRDefault="00525C3F" w:rsidP="00C1447C">
      <w:pPr>
        <w:jc w:val="both"/>
        <w:rPr>
          <w:rFonts w:ascii="Arial" w:hAnsi="Arial" w:cs="Arial"/>
        </w:rPr>
      </w:pPr>
      <w:r w:rsidRPr="00CE0CE3">
        <w:rPr>
          <w:rFonts w:ascii="Arial" w:hAnsi="Arial" w:cs="Arial"/>
        </w:rPr>
        <w:t>The Committee assumes that any application relating to a study that forms part of a taught course has been discuss</w:t>
      </w:r>
      <w:r w:rsidR="00E1284C">
        <w:rPr>
          <w:rFonts w:ascii="Arial" w:hAnsi="Arial" w:cs="Arial"/>
        </w:rPr>
        <w:t xml:space="preserve">ed with the Head of Department. </w:t>
      </w:r>
      <w:r w:rsidRPr="00CE0CE3">
        <w:rPr>
          <w:rFonts w:ascii="Arial" w:hAnsi="Arial" w:cs="Arial"/>
        </w:rPr>
        <w:t xml:space="preserve">Copies of all </w:t>
      </w:r>
      <w:r w:rsidR="00E1284C">
        <w:rPr>
          <w:rFonts w:ascii="Arial" w:hAnsi="Arial" w:cs="Arial"/>
        </w:rPr>
        <w:t>correspondence</w:t>
      </w:r>
      <w:r w:rsidRPr="00CE0CE3">
        <w:rPr>
          <w:rFonts w:ascii="Arial" w:hAnsi="Arial" w:cs="Arial"/>
        </w:rPr>
        <w:t xml:space="preserve"> from the Committee relating to such applications will also be sent to the Head of Department.</w:t>
      </w:r>
    </w:p>
    <w:p w14:paraId="1D00FD58" w14:textId="77777777" w:rsidR="00525C3F" w:rsidRPr="00CE0CE3" w:rsidRDefault="00525C3F" w:rsidP="00C1447C">
      <w:pPr>
        <w:jc w:val="both"/>
        <w:rPr>
          <w:rFonts w:ascii="Arial" w:hAnsi="Arial" w:cs="Arial"/>
        </w:rPr>
      </w:pPr>
    </w:p>
    <w:p w14:paraId="4A03DAE8" w14:textId="77777777" w:rsidR="00525C3F" w:rsidRPr="00CE0CE3" w:rsidRDefault="00525C3F" w:rsidP="00C1447C">
      <w:pPr>
        <w:jc w:val="both"/>
        <w:rPr>
          <w:rFonts w:ascii="Arial" w:hAnsi="Arial" w:cs="Arial"/>
        </w:rPr>
      </w:pPr>
      <w:r w:rsidRPr="00CE0CE3">
        <w:rPr>
          <w:rFonts w:ascii="Arial" w:hAnsi="Arial" w:cs="Arial"/>
        </w:rPr>
        <w:t>All applicants must sign and date the form. Electronic signatures or scanned images of signatures are acceptable. Ink signed signatures should be scanned and submitted with the application form.</w:t>
      </w:r>
    </w:p>
    <w:p w14:paraId="10F1CA21" w14:textId="77777777" w:rsidR="00525C3F" w:rsidRPr="00CE0CE3" w:rsidRDefault="00525C3F" w:rsidP="00C1447C">
      <w:pPr>
        <w:jc w:val="both"/>
        <w:rPr>
          <w:rFonts w:ascii="Arial" w:hAnsi="Arial" w:cs="Arial"/>
        </w:rPr>
      </w:pPr>
    </w:p>
    <w:p w14:paraId="26E41148" w14:textId="77777777" w:rsidR="00525C3F" w:rsidRPr="00CE0CE3" w:rsidRDefault="00525C3F" w:rsidP="00C1447C">
      <w:pPr>
        <w:jc w:val="both"/>
        <w:rPr>
          <w:rFonts w:ascii="Arial" w:hAnsi="Arial" w:cs="Arial"/>
          <w:u w:val="single"/>
        </w:rPr>
      </w:pPr>
      <w:r w:rsidRPr="00CE0CE3">
        <w:rPr>
          <w:rFonts w:ascii="Arial" w:hAnsi="Arial" w:cs="Arial"/>
          <w:u w:val="single"/>
        </w:rPr>
        <w:t>Once complete where is the form submitted?</w:t>
      </w:r>
    </w:p>
    <w:p w14:paraId="1677C0F7" w14:textId="77777777" w:rsidR="00525C3F" w:rsidRPr="00CE0CE3" w:rsidRDefault="00525C3F" w:rsidP="00C1447C">
      <w:pPr>
        <w:jc w:val="both"/>
        <w:rPr>
          <w:rFonts w:ascii="Arial" w:hAnsi="Arial" w:cs="Arial"/>
        </w:rPr>
      </w:pPr>
    </w:p>
    <w:p w14:paraId="0B3273FD" w14:textId="77777777" w:rsidR="00681877" w:rsidRPr="00CE0CE3" w:rsidRDefault="00681877" w:rsidP="00E1284C">
      <w:pPr>
        <w:jc w:val="both"/>
        <w:rPr>
          <w:rFonts w:ascii="Arial" w:hAnsi="Arial" w:cs="Arial"/>
        </w:rPr>
      </w:pPr>
      <w:r w:rsidRPr="00CE0CE3">
        <w:rPr>
          <w:rFonts w:ascii="Arial" w:hAnsi="Arial" w:cs="Arial"/>
        </w:rPr>
        <w:t xml:space="preserve">Completed application forms and appendices can be emailed to: </w:t>
      </w:r>
      <w:hyperlink r:id="rId8" w:history="1">
        <w:r w:rsidR="003C6984" w:rsidRPr="00463297">
          <w:rPr>
            <w:rStyle w:val="Hyperlink"/>
            <w:rFonts w:ascii="Arial" w:hAnsi="Arial" w:cs="Arial"/>
          </w:rPr>
          <w:t>Cheryl.Torbett@admin.cam.ac.uk</w:t>
        </w:r>
      </w:hyperlink>
      <w:r w:rsidR="003C6984">
        <w:rPr>
          <w:rFonts w:ascii="Arial" w:hAnsi="Arial" w:cs="Arial"/>
        </w:rPr>
        <w:t xml:space="preserve"> </w:t>
      </w:r>
      <w:r w:rsidRPr="00CE0CE3">
        <w:rPr>
          <w:rFonts w:ascii="Arial" w:hAnsi="Arial" w:cs="Arial"/>
        </w:rPr>
        <w:t>or sent on digital media (e.g. CD, DVD) to:</w:t>
      </w:r>
      <w:r w:rsidR="00C1447C" w:rsidRPr="00CE0CE3">
        <w:rPr>
          <w:rFonts w:ascii="Arial" w:hAnsi="Arial" w:cs="Arial"/>
        </w:rPr>
        <w:t xml:space="preserve"> </w:t>
      </w:r>
      <w:r w:rsidR="00B05A20" w:rsidRPr="00CE0CE3">
        <w:rPr>
          <w:rFonts w:ascii="Arial" w:hAnsi="Arial" w:cs="Arial"/>
        </w:rPr>
        <w:t>The Secretary of the Cambridge Psycho</w:t>
      </w:r>
      <w:r w:rsidRPr="00CE0CE3">
        <w:rPr>
          <w:rFonts w:ascii="Arial" w:hAnsi="Arial" w:cs="Arial"/>
        </w:rPr>
        <w:t>logy Research Ethics Committee</w:t>
      </w:r>
      <w:r w:rsidR="00C1447C" w:rsidRPr="00CE0CE3">
        <w:rPr>
          <w:rFonts w:ascii="Arial" w:hAnsi="Arial" w:cs="Arial"/>
        </w:rPr>
        <w:t xml:space="preserve">, </w:t>
      </w:r>
      <w:r w:rsidR="00B05A20" w:rsidRPr="00CE0CE3">
        <w:rPr>
          <w:rFonts w:ascii="Arial" w:hAnsi="Arial" w:cs="Arial"/>
        </w:rPr>
        <w:t xml:space="preserve">School of the Biological Sciences, </w:t>
      </w:r>
      <w:r w:rsidRPr="00CE0CE3">
        <w:rPr>
          <w:rFonts w:ascii="Arial" w:hAnsi="Arial" w:cs="Arial"/>
        </w:rPr>
        <w:t>University of Cambridge,</w:t>
      </w:r>
      <w:r w:rsidR="00C1447C" w:rsidRPr="00CE0CE3">
        <w:rPr>
          <w:rFonts w:ascii="Arial" w:hAnsi="Arial" w:cs="Arial"/>
        </w:rPr>
        <w:t xml:space="preserve"> </w:t>
      </w:r>
      <w:r w:rsidR="00B05A20" w:rsidRPr="00CE0CE3">
        <w:rPr>
          <w:rFonts w:ascii="Arial" w:hAnsi="Arial" w:cs="Arial"/>
        </w:rPr>
        <w:t>17 Mill Lane, Cambridge CB2 1RX</w:t>
      </w:r>
      <w:r w:rsidRPr="00CE0CE3">
        <w:rPr>
          <w:rFonts w:ascii="Arial" w:hAnsi="Arial" w:cs="Arial"/>
        </w:rPr>
        <w:t>.</w:t>
      </w:r>
    </w:p>
    <w:p w14:paraId="2998637D" w14:textId="77777777" w:rsidR="00C1447C" w:rsidRPr="00CE0CE3" w:rsidRDefault="00C1447C" w:rsidP="00E1284C">
      <w:pPr>
        <w:jc w:val="both"/>
        <w:rPr>
          <w:rFonts w:ascii="Arial" w:hAnsi="Arial" w:cs="Arial"/>
        </w:rPr>
      </w:pPr>
    </w:p>
    <w:p w14:paraId="562D7D30" w14:textId="77777777" w:rsidR="003C6984" w:rsidRDefault="00681877" w:rsidP="00E1284C">
      <w:pPr>
        <w:pStyle w:val="para"/>
        <w:spacing w:before="0"/>
        <w:ind w:firstLine="0"/>
        <w:jc w:val="both"/>
        <w:rPr>
          <w:rFonts w:ascii="Arial" w:hAnsi="Arial" w:cs="Arial"/>
        </w:rPr>
      </w:pPr>
      <w:r w:rsidRPr="00CE0CE3">
        <w:rPr>
          <w:rFonts w:ascii="Arial" w:hAnsi="Arial" w:cs="Arial"/>
        </w:rPr>
        <w:t xml:space="preserve">If you have any queries regarding submission contact: </w:t>
      </w:r>
      <w:hyperlink r:id="rId9" w:history="1">
        <w:r w:rsidR="003C6984" w:rsidRPr="00463297">
          <w:rPr>
            <w:rStyle w:val="Hyperlink"/>
            <w:rFonts w:ascii="Arial" w:hAnsi="Arial" w:cs="Arial"/>
          </w:rPr>
          <w:t>Cheryl.Torbett@admin.cam.ac.uk</w:t>
        </w:r>
      </w:hyperlink>
    </w:p>
    <w:p w14:paraId="2A287EEB" w14:textId="77777777" w:rsidR="00B05A20" w:rsidRPr="00CE0CE3" w:rsidRDefault="00681877" w:rsidP="00E1284C">
      <w:pPr>
        <w:pStyle w:val="para"/>
        <w:spacing w:before="0"/>
        <w:ind w:firstLine="0"/>
        <w:jc w:val="both"/>
        <w:rPr>
          <w:rFonts w:ascii="Arial" w:hAnsi="Arial" w:cs="Arial"/>
        </w:rPr>
      </w:pPr>
      <w:r w:rsidRPr="00CE0CE3">
        <w:rPr>
          <w:rFonts w:ascii="Arial" w:hAnsi="Arial" w:cs="Arial"/>
        </w:rPr>
        <w:t xml:space="preserve">or </w:t>
      </w:r>
      <w:r w:rsidR="00B05A20" w:rsidRPr="00CE0CE3">
        <w:rPr>
          <w:rFonts w:ascii="Arial" w:hAnsi="Arial" w:cs="Arial"/>
        </w:rPr>
        <w:t>telephone: 01</w:t>
      </w:r>
      <w:r w:rsidRPr="00CE0CE3">
        <w:rPr>
          <w:rFonts w:ascii="Arial" w:hAnsi="Arial" w:cs="Arial"/>
        </w:rPr>
        <w:t>223 766894</w:t>
      </w:r>
      <w:r w:rsidR="00B05A20" w:rsidRPr="00CE0CE3">
        <w:rPr>
          <w:rFonts w:ascii="Arial" w:hAnsi="Arial" w:cs="Arial"/>
        </w:rPr>
        <w:t xml:space="preserve">.  </w:t>
      </w:r>
    </w:p>
    <w:p w14:paraId="6E99C719" w14:textId="77777777" w:rsidR="00B05A20" w:rsidRPr="00CE0CE3" w:rsidRDefault="00B05A20" w:rsidP="00E1284C">
      <w:pPr>
        <w:pStyle w:val="info"/>
        <w:jc w:val="both"/>
        <w:rPr>
          <w:rFonts w:ascii="Arial" w:hAnsi="Arial" w:cs="Arial"/>
          <w:sz w:val="22"/>
          <w:szCs w:val="22"/>
        </w:rPr>
      </w:pPr>
    </w:p>
    <w:p w14:paraId="1C780019" w14:textId="77777777" w:rsidR="00C1447C" w:rsidRPr="00CE0CE3" w:rsidRDefault="00C1447C" w:rsidP="00E1284C">
      <w:pPr>
        <w:pStyle w:val="info"/>
        <w:jc w:val="both"/>
        <w:rPr>
          <w:rFonts w:ascii="Arial" w:hAnsi="Arial" w:cs="Arial"/>
          <w:sz w:val="22"/>
          <w:szCs w:val="22"/>
          <w:u w:val="single"/>
        </w:rPr>
      </w:pPr>
      <w:r w:rsidRPr="00CE0CE3">
        <w:rPr>
          <w:rFonts w:ascii="Arial" w:hAnsi="Arial" w:cs="Arial"/>
          <w:sz w:val="22"/>
          <w:szCs w:val="22"/>
          <w:u w:val="single"/>
        </w:rPr>
        <w:t>What happens next?</w:t>
      </w:r>
    </w:p>
    <w:p w14:paraId="42A875DB" w14:textId="77777777" w:rsidR="00C1447C" w:rsidRPr="00CE0CE3" w:rsidRDefault="00C1447C" w:rsidP="00E1284C">
      <w:pPr>
        <w:pStyle w:val="info"/>
        <w:jc w:val="both"/>
        <w:rPr>
          <w:rFonts w:ascii="Arial" w:hAnsi="Arial" w:cs="Arial"/>
          <w:sz w:val="22"/>
          <w:szCs w:val="22"/>
        </w:rPr>
      </w:pPr>
    </w:p>
    <w:p w14:paraId="53BE23EE" w14:textId="77777777" w:rsidR="00E1284C" w:rsidRDefault="00C1447C" w:rsidP="00E1284C">
      <w:pPr>
        <w:pStyle w:val="info"/>
        <w:jc w:val="both"/>
        <w:rPr>
          <w:rFonts w:ascii="Arial" w:hAnsi="Arial" w:cs="Arial"/>
          <w:sz w:val="22"/>
          <w:szCs w:val="22"/>
        </w:rPr>
      </w:pPr>
      <w:r w:rsidRPr="00CE0CE3">
        <w:rPr>
          <w:rFonts w:ascii="Arial" w:hAnsi="Arial" w:cs="Arial"/>
          <w:sz w:val="22"/>
          <w:szCs w:val="22"/>
        </w:rPr>
        <w:t xml:space="preserve">Refer to the web-site of the Cambridge Psychology Research Ethics Committee </w:t>
      </w:r>
      <w:r w:rsidRPr="000F47A9">
        <w:rPr>
          <w:rFonts w:ascii="Arial" w:hAnsi="Arial" w:cs="Arial"/>
          <w:sz w:val="22"/>
          <w:szCs w:val="22"/>
        </w:rPr>
        <w:t>(</w:t>
      </w:r>
      <w:hyperlink r:id="rId10" w:history="1">
        <w:r w:rsidR="003C6984" w:rsidRPr="000F47A9">
          <w:rPr>
            <w:rStyle w:val="Hyperlink"/>
            <w:rFonts w:ascii="Arial" w:hAnsi="Arial" w:cs="Arial"/>
            <w:sz w:val="22"/>
            <w:szCs w:val="22"/>
          </w:rPr>
          <w:t>http://www.bio.cam.ac.uk/sbs/psyres/</w:t>
        </w:r>
      </w:hyperlink>
      <w:r w:rsidRPr="000F47A9">
        <w:rPr>
          <w:rFonts w:ascii="Arial" w:hAnsi="Arial" w:cs="Arial"/>
          <w:sz w:val="22"/>
          <w:szCs w:val="22"/>
        </w:rPr>
        <w:t>)</w:t>
      </w:r>
      <w:r w:rsidRPr="00CE0CE3">
        <w:rPr>
          <w:rFonts w:ascii="Arial" w:hAnsi="Arial" w:cs="Arial"/>
          <w:sz w:val="22"/>
          <w:szCs w:val="22"/>
        </w:rPr>
        <w:t xml:space="preserve"> for information on the</w:t>
      </w:r>
      <w:r w:rsidR="00E1284C">
        <w:rPr>
          <w:rFonts w:ascii="Arial" w:hAnsi="Arial" w:cs="Arial"/>
          <w:sz w:val="22"/>
          <w:szCs w:val="22"/>
        </w:rPr>
        <w:t xml:space="preserve"> review</w:t>
      </w:r>
      <w:r w:rsidRPr="00CE0CE3">
        <w:rPr>
          <w:rFonts w:ascii="Arial" w:hAnsi="Arial" w:cs="Arial"/>
          <w:sz w:val="22"/>
          <w:szCs w:val="22"/>
        </w:rPr>
        <w:t xml:space="preserve"> process and time-lines for ethical approval.</w:t>
      </w:r>
    </w:p>
    <w:p w14:paraId="40754557" w14:textId="77777777" w:rsidR="00E1284C" w:rsidRPr="00E1284C" w:rsidRDefault="00E1284C" w:rsidP="00E1284C">
      <w:pPr>
        <w:pStyle w:val="info"/>
        <w:jc w:val="both"/>
        <w:rPr>
          <w:rFonts w:ascii="Arial" w:hAnsi="Arial" w:cs="Arial"/>
          <w:sz w:val="22"/>
          <w:szCs w:val="22"/>
        </w:rPr>
        <w:sectPr w:rsidR="00E1284C" w:rsidRPr="00E1284C">
          <w:headerReference w:type="even" r:id="rId11"/>
          <w:headerReference w:type="default" r:id="rId12"/>
          <w:footerReference w:type="even" r:id="rId13"/>
          <w:footerReference w:type="default" r:id="rId14"/>
          <w:headerReference w:type="first" r:id="rId15"/>
          <w:footerReference w:type="first" r:id="rId16"/>
          <w:type w:val="continuous"/>
          <w:pgSz w:w="11894" w:h="16834"/>
          <w:pgMar w:top="1728" w:right="1152" w:bottom="1152" w:left="1152" w:header="709" w:footer="709" w:gutter="144"/>
          <w:paperSrc w:first="1" w:other="1"/>
          <w:cols w:space="709"/>
          <w:titlePg/>
        </w:sectPr>
      </w:pPr>
    </w:p>
    <w:p w14:paraId="6DF1F950" w14:textId="77777777" w:rsidR="00383A7C" w:rsidRDefault="00E62421" w:rsidP="003C2407">
      <w:pPr>
        <w:pStyle w:val="appliccent"/>
        <w:spacing w:before="120"/>
        <w:jc w:val="left"/>
        <w:rPr>
          <w:rFonts w:ascii="Palatino" w:hAnsi="Palatino"/>
          <w:sz w:val="20"/>
          <w:szCs w:val="20"/>
        </w:rPr>
      </w:pPr>
      <w:r>
        <w:rPr>
          <w:rFonts w:ascii="Palatino" w:hAnsi="Palatino"/>
          <w:noProof/>
          <w:sz w:val="20"/>
          <w:szCs w:val="20"/>
          <w:lang w:eastAsia="en-GB"/>
        </w:rPr>
        <w:lastRenderedPageBreak/>
        <mc:AlternateContent>
          <mc:Choice Requires="wps">
            <w:drawing>
              <wp:inline distT="0" distB="0" distL="0" distR="0" wp14:anchorId="79CA78C0" wp14:editId="67874825">
                <wp:extent cx="3442970" cy="760730"/>
                <wp:effectExtent l="1905" t="0" r="3175" b="1270"/>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70" cy="760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C5F41" w14:textId="77777777" w:rsidR="00632605" w:rsidRDefault="00632605" w:rsidP="003C2407">
                            <w:pPr>
                              <w:jc w:val="both"/>
                            </w:pPr>
                            <w:r>
                              <w:rPr>
                                <w:noProof/>
                                <w:lang w:eastAsia="en-GB"/>
                              </w:rPr>
                              <w:drawing>
                                <wp:inline distT="0" distB="0" distL="0" distR="0" wp14:anchorId="45C80B26" wp14:editId="26607FEE">
                                  <wp:extent cx="3261360" cy="670560"/>
                                  <wp:effectExtent l="0" t="0" r="0" b="0"/>
                                  <wp:docPr id="85" name="Picture 85" descr="uc-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c-colou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1360" cy="670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type w14:anchorId="79CA78C0" id="_x0000_t202" coordsize="21600,21600" o:spt="202" path="m,l,21600r21600,l21600,xe">
                <v:stroke joinstyle="miter"/>
                <v:path gradientshapeok="t" o:connecttype="rect"/>
              </v:shapetype>
              <v:shape id="Text Box 2" o:spid="_x0000_s1026" type="#_x0000_t202" style="width:271.1pt;height:59.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" stroked="f">
                <v:textbox style="mso-fit-shape-to-text:t">
                  <w:txbxContent>
                    <w:p w14:paraId="019C5F41" w14:textId="77777777" w:rsidR="00632605" w:rsidRDefault="00632605" w:rsidP="003C2407">
                      <w:pPr>
                        <w:jc w:val="both"/>
                      </w:pPr>
                      <w:r>
                        <w:rPr>
                          <w:noProof/>
                          <w:lang w:eastAsia="en-GB"/>
                        </w:rPr>
                        <w:drawing>
                          <wp:inline distT="0" distB="0" distL="0" distR="0" wp14:anchorId="45C80B26" wp14:editId="26607FEE">
                            <wp:extent cx="3261360" cy="670560"/>
                            <wp:effectExtent l="0" t="0" r="0" b="0"/>
                            <wp:docPr id="85" name="Picture 85" descr="uc-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c-colou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1360" cy="670560"/>
                                    </a:xfrm>
                                    <a:prstGeom prst="rect">
                                      <a:avLst/>
                                    </a:prstGeom>
                                    <a:noFill/>
                                    <a:ln>
                                      <a:noFill/>
                                    </a:ln>
                                  </pic:spPr>
                                </pic:pic>
                              </a:graphicData>
                            </a:graphic>
                          </wp:inline>
                        </w:drawing>
                      </w:r>
                    </w:p>
                  </w:txbxContent>
                </v:textbox>
                <w10:anchorlock/>
              </v:shape>
            </w:pict>
          </mc:Fallback>
        </mc:AlternateContent>
      </w:r>
    </w:p>
    <w:p w14:paraId="76F662AD" w14:textId="77777777" w:rsidR="00B05A20" w:rsidRPr="003C2407" w:rsidRDefault="00B05A20" w:rsidP="003C2407">
      <w:pPr>
        <w:pStyle w:val="appliccent"/>
        <w:jc w:val="left"/>
        <w:rPr>
          <w:rFonts w:ascii="Palatino" w:hAnsi="Palatino"/>
        </w:rPr>
      </w:pPr>
      <w:r w:rsidRPr="003C2407">
        <w:rPr>
          <w:rFonts w:ascii="Palatino" w:hAnsi="Palatino"/>
        </w:rPr>
        <w:t>COUNCIL OF THE SCHOOL OF THE BIOLOGICAL SCIENCES</w:t>
      </w:r>
    </w:p>
    <w:p w14:paraId="65348759" w14:textId="77777777" w:rsidR="00B05A20" w:rsidRPr="003C2407" w:rsidRDefault="00383A7C" w:rsidP="003C2407">
      <w:pPr>
        <w:pStyle w:val="appliccent"/>
        <w:jc w:val="left"/>
        <w:rPr>
          <w:rFonts w:ascii="Palatino" w:hAnsi="Palatino"/>
        </w:rPr>
      </w:pPr>
      <w:r w:rsidRPr="003C2407">
        <w:rPr>
          <w:rFonts w:ascii="Palatino" w:hAnsi="Palatino"/>
        </w:rPr>
        <w:t xml:space="preserve">Cambridge Psychology </w:t>
      </w:r>
      <w:r w:rsidR="00B05A20" w:rsidRPr="003C2407">
        <w:rPr>
          <w:rFonts w:ascii="Palatino" w:hAnsi="Palatino"/>
        </w:rPr>
        <w:t>Research Ethics Committee</w:t>
      </w:r>
    </w:p>
    <w:p w14:paraId="2B394EF4" w14:textId="77777777" w:rsidR="00383A7C" w:rsidRDefault="00383A7C" w:rsidP="003C2407">
      <w:pPr>
        <w:pStyle w:val="appliccent"/>
        <w:spacing w:before="180"/>
        <w:jc w:val="left"/>
        <w:rPr>
          <w:rFonts w:ascii="Palatino" w:hAnsi="Palatino"/>
          <w:sz w:val="20"/>
          <w:szCs w:val="20"/>
        </w:rPr>
      </w:pPr>
    </w:p>
    <w:p w14:paraId="5096B683" w14:textId="77777777" w:rsidR="00800F1B" w:rsidRDefault="00800F1B" w:rsidP="00800F1B">
      <w:pPr>
        <w:pStyle w:val="applicpara"/>
        <w:rPr>
          <w:rFonts w:ascii="Palatino" w:hAnsi="Palatino"/>
          <w:sz w:val="24"/>
          <w:szCs w:val="24"/>
        </w:rPr>
      </w:pPr>
    </w:p>
    <w:p w14:paraId="40E4B18E" w14:textId="77777777" w:rsidR="00800F1B" w:rsidRDefault="00E62421" w:rsidP="00800F1B">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BE7B0F2" wp14:editId="127C1746">
                <wp:extent cx="6245225" cy="287020"/>
                <wp:effectExtent l="10795" t="11430" r="11430" b="6350"/>
                <wp:docPr id="83"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5B716459" w14:textId="77777777" w:rsidR="00632605" w:rsidRPr="00383A7C" w:rsidRDefault="00632605" w:rsidP="00800F1B">
                            <w:pPr>
                              <w:rPr>
                                <w:rFonts w:ascii="Calibri" w:hAnsi="Calibri"/>
                                <w:b/>
                              </w:rPr>
                            </w:pPr>
                            <w:r>
                              <w:rPr>
                                <w:rFonts w:ascii="Calibri" w:hAnsi="Calibri"/>
                                <w:b/>
                              </w:rPr>
                              <w:t>Question 1</w:t>
                            </w:r>
                            <w:r w:rsidRPr="00383A7C">
                              <w:rPr>
                                <w:rFonts w:ascii="Calibri" w:hAnsi="Calibri"/>
                                <w:b/>
                              </w:rPr>
                              <w:t xml:space="preserve">:  </w:t>
                            </w:r>
                            <w:r>
                              <w:rPr>
                                <w:rFonts w:ascii="Calibri" w:hAnsi="Calibri"/>
                                <w:b/>
                                <w:sz w:val="24"/>
                                <w:szCs w:val="24"/>
                              </w:rPr>
                              <w:t>Title of the study</w:t>
                            </w:r>
                          </w:p>
                        </w:txbxContent>
                      </wps:txbx>
                      <wps:bodyPr rot="0" vert="horz" wrap="square" lIns="91440" tIns="45720" rIns="91440" bIns="45720" anchor="t" anchorCtr="0" upright="1">
                        <a:spAutoFit/>
                      </wps:bodyPr>
                    </wps:wsp>
                  </a:graphicData>
                </a:graphic>
              </wp:inline>
            </w:drawing>
          </mc:Choice>
          <mc:Fallback>
            <w:pict>
              <v:shape w14:anchorId="4BE7B0F2" id="Text Box 81" o:spid="_x0000_s1027"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">
                <v:textbox style="mso-fit-shape-to-text:t">
                  <w:txbxContent>
                    <w:p w14:paraId="5B716459" w14:textId="77777777" w:rsidR="00632605" w:rsidRPr="00383A7C" w:rsidRDefault="00632605" w:rsidP="00800F1B">
                      <w:pPr>
                        <w:rPr>
                          <w:rFonts w:ascii="Calibri" w:hAnsi="Calibri"/>
                          <w:b/>
                        </w:rPr>
                      </w:pPr>
                      <w:r>
                        <w:rPr>
                          <w:rFonts w:ascii="Calibri" w:hAnsi="Calibri"/>
                          <w:b/>
                        </w:rPr>
                        <w:t>Question 1</w:t>
                      </w:r>
                      <w:r w:rsidRPr="00383A7C">
                        <w:rPr>
                          <w:rFonts w:ascii="Calibri" w:hAnsi="Calibri"/>
                          <w:b/>
                        </w:rPr>
                        <w:t xml:space="preserve">:  </w:t>
                      </w:r>
                      <w:r>
                        <w:rPr>
                          <w:rFonts w:ascii="Calibri" w:hAnsi="Calibri"/>
                          <w:b/>
                          <w:sz w:val="24"/>
                          <w:szCs w:val="24"/>
                        </w:rPr>
                        <w:t>Title of the study</w:t>
                      </w:r>
                    </w:p>
                  </w:txbxContent>
                </v:textbox>
                <w10:anchorlock/>
              </v:shape>
            </w:pict>
          </mc:Fallback>
        </mc:AlternateContent>
      </w:r>
    </w:p>
    <w:p w14:paraId="207C78FE" w14:textId="77777777" w:rsidR="00800F1B" w:rsidRDefault="00E62421" w:rsidP="00800F1B">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3D95865C" wp14:editId="2C505E86">
                <wp:extent cx="6249670" cy="277495"/>
                <wp:effectExtent l="1905" t="635" r="0" b="0"/>
                <wp:docPr id="82"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7A3E27DA" w14:textId="77777777" w:rsidR="00632605" w:rsidRPr="00383A7C" w:rsidRDefault="00632605" w:rsidP="00800F1B">
                            <w:pPr>
                              <w:rPr>
                                <w:rFonts w:ascii="Calibri" w:hAnsi="Calibri"/>
                                <w:i/>
                              </w:rPr>
                            </w:pPr>
                            <w:r w:rsidRPr="00D97E8B">
                              <w:rPr>
                                <w:rFonts w:ascii="Calibri" w:hAnsi="Calibri"/>
                                <w:i/>
                                <w:sz w:val="24"/>
                                <w:szCs w:val="24"/>
                              </w:rPr>
                              <w:t>Notes: The</w:t>
                            </w:r>
                            <w:r>
                              <w:rPr>
                                <w:rFonts w:ascii="Calibri" w:hAnsi="Calibri"/>
                                <w:i/>
                                <w:sz w:val="24"/>
                                <w:szCs w:val="24"/>
                              </w:rPr>
                              <w:t xml:space="preserve"> title should be a single sentence</w:t>
                            </w:r>
                          </w:p>
                        </w:txbxContent>
                      </wps:txbx>
                      <wps:bodyPr rot="0" vert="horz" wrap="square" lIns="91440" tIns="45720" rIns="91440" bIns="45720" anchor="t" anchorCtr="0" upright="1">
                        <a:spAutoFit/>
                      </wps:bodyPr>
                    </wps:wsp>
                  </a:graphicData>
                </a:graphic>
              </wp:inline>
            </w:drawing>
          </mc:Choice>
          <mc:Fallback>
            <w:pict>
              <v:shape w14:anchorId="3D95865C" id="Text Box 80" o:spid="_x0000_s1028"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" fillcolor="#d6e3bc" stroked="f" strokecolor="#9bbb59" strokeweight="1pt">
                <v:shadow color="#4e6128" offset="1pt"/>
                <v:textbox style="mso-fit-shape-to-text:t">
                  <w:txbxContent>
                    <w:p w14:paraId="7A3E27DA" w14:textId="77777777" w:rsidR="00632605" w:rsidRPr="00383A7C" w:rsidRDefault="00632605" w:rsidP="00800F1B">
                      <w:pPr>
                        <w:rPr>
                          <w:rFonts w:ascii="Calibri" w:hAnsi="Calibri"/>
                          <w:i/>
                        </w:rPr>
                      </w:pPr>
                      <w:r w:rsidRPr="00D97E8B">
                        <w:rPr>
                          <w:rFonts w:ascii="Calibri" w:hAnsi="Calibri"/>
                          <w:i/>
                          <w:sz w:val="24"/>
                          <w:szCs w:val="24"/>
                        </w:rPr>
                        <w:t>Notes: The</w:t>
                      </w:r>
                      <w:r>
                        <w:rPr>
                          <w:rFonts w:ascii="Calibri" w:hAnsi="Calibri"/>
                          <w:i/>
                          <w:sz w:val="24"/>
                          <w:szCs w:val="24"/>
                        </w:rPr>
                        <w:t xml:space="preserve"> title should be a single sentence</w:t>
                      </w:r>
                    </w:p>
                  </w:txbxContent>
                </v:textbox>
                <w10:anchorlock/>
              </v:shape>
            </w:pict>
          </mc:Fallback>
        </mc:AlternateContent>
      </w:r>
    </w:p>
    <w:p w14:paraId="623A6B08" w14:textId="77777777" w:rsidR="00800F1B" w:rsidRDefault="00800F1B" w:rsidP="00800F1B">
      <w:pPr>
        <w:pStyle w:val="applicpara"/>
        <w:rPr>
          <w:rFonts w:ascii="Palatino" w:hAnsi="Palatino"/>
          <w:sz w:val="24"/>
          <w:szCs w:val="24"/>
        </w:rPr>
      </w:pPr>
    </w:p>
    <w:p w14:paraId="76290C09" w14:textId="77777777" w:rsidR="00800F1B" w:rsidRDefault="00E62421" w:rsidP="00800F1B">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22471220" wp14:editId="1B8F0821">
                <wp:extent cx="6245225" cy="574675"/>
                <wp:effectExtent l="10795" t="8255" r="11430" b="7620"/>
                <wp:docPr id="8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574675"/>
                        </a:xfrm>
                        <a:prstGeom prst="rect">
                          <a:avLst/>
                        </a:prstGeom>
                        <a:solidFill>
                          <a:srgbClr val="FFFFFF"/>
                        </a:solidFill>
                        <a:ln w="9525">
                          <a:solidFill>
                            <a:srgbClr val="000000"/>
                          </a:solidFill>
                          <a:miter lim="800000"/>
                          <a:headEnd/>
                          <a:tailEnd/>
                        </a:ln>
                      </wps:spPr>
                      <wps:txbx>
                        <w:txbxContent>
                          <w:p w14:paraId="3A6784E3" w14:textId="4142DF03" w:rsidR="00632605" w:rsidRPr="00A37DFF" w:rsidRDefault="00632605" w:rsidP="00800F1B">
                            <w:pPr>
                              <w:rPr>
                                <w:rFonts w:ascii="Calibri" w:hAnsi="Calibri"/>
                              </w:rPr>
                            </w:pPr>
                            <w:r>
                              <w:rPr>
                                <w:rFonts w:ascii="Calibri" w:hAnsi="Calibri"/>
                              </w:rPr>
                              <w:t>Building a participatory citizen science platform to improve the lives of autistic people.</w:t>
                            </w:r>
                          </w:p>
                        </w:txbxContent>
                      </wps:txbx>
                      <wps:bodyPr rot="0" vert="horz" wrap="square" lIns="91440" tIns="45720" rIns="91440" bIns="45720" anchor="t" anchorCtr="0" upright="1">
                        <a:noAutofit/>
                      </wps:bodyPr>
                    </wps:wsp>
                  </a:graphicData>
                </a:graphic>
              </wp:inline>
            </w:drawing>
          </mc:Choice>
          <mc:Fallback>
            <w:pict>
              <v:shape w14:anchorId="22471220" id="Text Box 79" o:spid="_x0000_s1029" type="#_x0000_t202" style="width:491.75pt;height: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">
                <v:textbox>
                  <w:txbxContent>
                    <w:p w14:paraId="3A6784E3" w14:textId="4142DF03" w:rsidR="00632605" w:rsidRPr="00A37DFF" w:rsidRDefault="00632605" w:rsidP="00800F1B">
                      <w:pPr>
                        <w:rPr>
                          <w:rFonts w:ascii="Calibri" w:hAnsi="Calibri"/>
                        </w:rPr>
                      </w:pPr>
                      <w:r>
                        <w:rPr>
                          <w:rFonts w:ascii="Calibri" w:hAnsi="Calibri"/>
                        </w:rPr>
                        <w:t>Building a participatory citizen science platform to improve the lives of autistic people.</w:t>
                      </w:r>
                    </w:p>
                  </w:txbxContent>
                </v:textbox>
                <w10:anchorlock/>
              </v:shape>
            </w:pict>
          </mc:Fallback>
        </mc:AlternateContent>
      </w:r>
    </w:p>
    <w:p w14:paraId="1FBFB852" w14:textId="77777777" w:rsidR="00800F1B" w:rsidRDefault="00800F1B" w:rsidP="00800F1B">
      <w:pPr>
        <w:pStyle w:val="applicpara"/>
        <w:rPr>
          <w:rFonts w:ascii="Palatino" w:hAnsi="Palatino"/>
          <w:sz w:val="24"/>
          <w:szCs w:val="24"/>
        </w:rPr>
      </w:pPr>
    </w:p>
    <w:p w14:paraId="190EEFCB" w14:textId="77777777" w:rsidR="00800F1B" w:rsidRPr="00800F1B" w:rsidRDefault="00E62421" w:rsidP="00800F1B">
      <w:pPr>
        <w:pStyle w:val="applicpara"/>
        <w:rPr>
          <w:rFonts w:ascii="Palatino" w:hAnsi="Palatino"/>
          <w:b/>
          <w:sz w:val="24"/>
          <w:szCs w:val="24"/>
        </w:rPr>
      </w:pPr>
      <w:r w:rsidRPr="00800F1B">
        <w:rPr>
          <w:rFonts w:ascii="Palatino" w:hAnsi="Palatino"/>
          <w:b/>
          <w:noProof/>
          <w:sz w:val="24"/>
          <w:szCs w:val="24"/>
          <w:lang w:eastAsia="en-GB"/>
        </w:rPr>
        <mc:AlternateContent>
          <mc:Choice Requires="wps">
            <w:drawing>
              <wp:inline distT="0" distB="0" distL="0" distR="0" wp14:anchorId="59379DCC" wp14:editId="45AD83B6">
                <wp:extent cx="6245225" cy="287020"/>
                <wp:effectExtent l="10795" t="13970" r="11430" b="13335"/>
                <wp:docPr id="8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31A8C4B6" w14:textId="77777777" w:rsidR="00632605" w:rsidRPr="00383A7C" w:rsidRDefault="00632605" w:rsidP="00800F1B">
                            <w:pPr>
                              <w:rPr>
                                <w:rFonts w:ascii="Calibri" w:hAnsi="Calibri"/>
                                <w:b/>
                              </w:rPr>
                            </w:pPr>
                            <w:r w:rsidRPr="00383A7C">
                              <w:rPr>
                                <w:rFonts w:ascii="Calibri" w:hAnsi="Calibri"/>
                                <w:b/>
                              </w:rPr>
                              <w:t xml:space="preserve">Question </w:t>
                            </w:r>
                            <w:r>
                              <w:rPr>
                                <w:rFonts w:ascii="Calibri" w:hAnsi="Calibri"/>
                                <w:b/>
                              </w:rPr>
                              <w:t>2</w:t>
                            </w:r>
                            <w:r w:rsidRPr="00383A7C">
                              <w:rPr>
                                <w:rFonts w:ascii="Calibri" w:hAnsi="Calibri"/>
                                <w:b/>
                              </w:rPr>
                              <w:t xml:space="preserve">:  </w:t>
                            </w:r>
                            <w:r>
                              <w:rPr>
                                <w:rFonts w:ascii="Calibri" w:hAnsi="Calibri"/>
                                <w:b/>
                                <w:sz w:val="24"/>
                                <w:szCs w:val="24"/>
                              </w:rPr>
                              <w:t>Primary applicant</w:t>
                            </w:r>
                            <w:r w:rsidRPr="00383A7C">
                              <w:rPr>
                                <w:rFonts w:ascii="Calibri" w:hAnsi="Calibri"/>
                                <w:b/>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59379DCC" id="Text Box 84" o:spid="_x0000_s1030"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">
                <v:textbox style="mso-fit-shape-to-text:t">
                  <w:txbxContent>
                    <w:p w14:paraId="31A8C4B6" w14:textId="77777777" w:rsidR="00632605" w:rsidRPr="00383A7C" w:rsidRDefault="00632605" w:rsidP="00800F1B">
                      <w:pPr>
                        <w:rPr>
                          <w:rFonts w:ascii="Calibri" w:hAnsi="Calibri"/>
                          <w:b/>
                        </w:rPr>
                      </w:pPr>
                      <w:r w:rsidRPr="00383A7C">
                        <w:rPr>
                          <w:rFonts w:ascii="Calibri" w:hAnsi="Calibri"/>
                          <w:b/>
                        </w:rPr>
                        <w:t xml:space="preserve">Question </w:t>
                      </w:r>
                      <w:r>
                        <w:rPr>
                          <w:rFonts w:ascii="Calibri" w:hAnsi="Calibri"/>
                          <w:b/>
                        </w:rPr>
                        <w:t>2</w:t>
                      </w:r>
                      <w:r w:rsidRPr="00383A7C">
                        <w:rPr>
                          <w:rFonts w:ascii="Calibri" w:hAnsi="Calibri"/>
                          <w:b/>
                        </w:rPr>
                        <w:t xml:space="preserve">:  </w:t>
                      </w:r>
                      <w:r>
                        <w:rPr>
                          <w:rFonts w:ascii="Calibri" w:hAnsi="Calibri"/>
                          <w:b/>
                          <w:sz w:val="24"/>
                          <w:szCs w:val="24"/>
                        </w:rPr>
                        <w:t>Primary applicant</w:t>
                      </w:r>
                      <w:r w:rsidRPr="00383A7C">
                        <w:rPr>
                          <w:rFonts w:ascii="Calibri" w:hAnsi="Calibri"/>
                          <w:b/>
                          <w:sz w:val="24"/>
                          <w:szCs w:val="24"/>
                        </w:rPr>
                        <w:t xml:space="preserve">  </w:t>
                      </w:r>
                    </w:p>
                  </w:txbxContent>
                </v:textbox>
                <w10:anchorlock/>
              </v:shape>
            </w:pict>
          </mc:Fallback>
        </mc:AlternateContent>
      </w:r>
    </w:p>
    <w:p w14:paraId="6D11F597" w14:textId="77777777" w:rsidR="00800F1B" w:rsidRDefault="00E62421" w:rsidP="00800F1B">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2CA2A679" wp14:editId="76D94320">
                <wp:extent cx="6251575" cy="1021080"/>
                <wp:effectExtent l="1905" t="3175" r="4445" b="4445"/>
                <wp:docPr id="79"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102108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CBD7065" w14:textId="77777777" w:rsidR="00632605" w:rsidRPr="00383A7C" w:rsidRDefault="00632605" w:rsidP="00800F1B">
                            <w:pPr>
                              <w:rPr>
                                <w:rFonts w:ascii="Calibri" w:hAnsi="Calibri"/>
                                <w:i/>
                              </w:rPr>
                            </w:pPr>
                            <w:r w:rsidRPr="00D97E8B">
                              <w:rPr>
                                <w:rFonts w:ascii="Calibri" w:hAnsi="Calibri"/>
                                <w:i/>
                                <w:sz w:val="24"/>
                                <w:szCs w:val="24"/>
                              </w:rPr>
                              <w:t xml:space="preserve">Notes: </w:t>
                            </w:r>
                            <w:r>
                              <w:rPr>
                                <w:rFonts w:ascii="Calibri" w:hAnsi="Calibri"/>
                                <w:i/>
                                <w:sz w:val="24"/>
                                <w:szCs w:val="24"/>
                              </w:rPr>
                              <w:t xml:space="preserve">The primary applicant is the name of the person who has overall responsibility for the study. Include </w:t>
                            </w:r>
                            <w:r w:rsidRPr="00800F1B">
                              <w:rPr>
                                <w:rFonts w:ascii="Calibri" w:hAnsi="Calibri"/>
                                <w:i/>
                                <w:sz w:val="24"/>
                                <w:szCs w:val="24"/>
                              </w:rPr>
                              <w:t>their</w:t>
                            </w:r>
                            <w:r>
                              <w:rPr>
                                <w:rFonts w:ascii="Calibri" w:hAnsi="Calibri"/>
                                <w:i/>
                                <w:sz w:val="24"/>
                                <w:szCs w:val="24"/>
                              </w:rPr>
                              <w:t xml:space="preserve"> appointment or position</w:t>
                            </w:r>
                            <w:r w:rsidRPr="00800F1B">
                              <w:rPr>
                                <w:rFonts w:ascii="Calibri" w:hAnsi="Calibri"/>
                                <w:i/>
                                <w:sz w:val="24"/>
                                <w:szCs w:val="24"/>
                              </w:rPr>
                              <w:t xml:space="preserve"> held and their qualifications</w:t>
                            </w:r>
                            <w:r>
                              <w:rPr>
                                <w:rFonts w:ascii="Calibri" w:hAnsi="Calibri"/>
                                <w:i/>
                                <w:sz w:val="24"/>
                                <w:szCs w:val="24"/>
                              </w:rPr>
                              <w:t xml:space="preserve">. Primary applicants cannot be </w:t>
                            </w:r>
                            <w:r w:rsidRPr="00383A7C">
                              <w:rPr>
                                <w:rFonts w:ascii="Calibri" w:hAnsi="Calibri"/>
                                <w:i/>
                                <w:sz w:val="24"/>
                                <w:szCs w:val="24"/>
                              </w:rPr>
                              <w:t>research stud</w:t>
                            </w:r>
                            <w:r>
                              <w:rPr>
                                <w:rFonts w:ascii="Calibri" w:hAnsi="Calibri"/>
                                <w:i/>
                                <w:sz w:val="24"/>
                                <w:szCs w:val="24"/>
                              </w:rPr>
                              <w:t>ents or junior research assistants. For studies where students and/or research assistants will undertake the research, the primary applicant would normally be their supervisor.</w:t>
                            </w:r>
                          </w:p>
                        </w:txbxContent>
                      </wps:txbx>
                      <wps:bodyPr rot="0" vert="horz" wrap="square" lIns="91440" tIns="45720" rIns="91440" bIns="45720" anchor="t" anchorCtr="0" upright="1">
                        <a:spAutoFit/>
                      </wps:bodyPr>
                    </wps:wsp>
                  </a:graphicData>
                </a:graphic>
              </wp:inline>
            </w:drawing>
          </mc:Choice>
          <mc:Fallback>
            <w:pict>
              <v:shape w14:anchorId="2CA2A679" id="Text Box 83" o:spid="_x0000_s1031" type="#_x0000_t202" style="width:492.25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" fillcolor="#d6e3bc" stroked="f" strokecolor="#9bbb59" strokeweight="1pt">
                <v:shadow color="#4e6128" offset="1pt"/>
                <v:textbox style="mso-fit-shape-to-text:t">
                  <w:txbxContent>
                    <w:p w14:paraId="3CBD7065" w14:textId="77777777" w:rsidR="00632605" w:rsidRPr="00383A7C" w:rsidRDefault="00632605" w:rsidP="00800F1B">
                      <w:pPr>
                        <w:rPr>
                          <w:rFonts w:ascii="Calibri" w:hAnsi="Calibri"/>
                          <w:i/>
                        </w:rPr>
                      </w:pPr>
                      <w:r w:rsidRPr="00D97E8B">
                        <w:rPr>
                          <w:rFonts w:ascii="Calibri" w:hAnsi="Calibri"/>
                          <w:i/>
                          <w:sz w:val="24"/>
                          <w:szCs w:val="24"/>
                        </w:rPr>
                        <w:t xml:space="preserve">Notes: </w:t>
                      </w:r>
                      <w:r>
                        <w:rPr>
                          <w:rFonts w:ascii="Calibri" w:hAnsi="Calibri"/>
                          <w:i/>
                          <w:sz w:val="24"/>
                          <w:szCs w:val="24"/>
                        </w:rPr>
                        <w:t xml:space="preserve">The primary applicant is the name of the person who has overall responsibility for the study. Include </w:t>
                      </w:r>
                      <w:r w:rsidRPr="00800F1B">
                        <w:rPr>
                          <w:rFonts w:ascii="Calibri" w:hAnsi="Calibri"/>
                          <w:i/>
                          <w:sz w:val="24"/>
                          <w:szCs w:val="24"/>
                        </w:rPr>
                        <w:t>their</w:t>
                      </w:r>
                      <w:r>
                        <w:rPr>
                          <w:rFonts w:ascii="Calibri" w:hAnsi="Calibri"/>
                          <w:i/>
                          <w:sz w:val="24"/>
                          <w:szCs w:val="24"/>
                        </w:rPr>
                        <w:t xml:space="preserve"> appointment or position</w:t>
                      </w:r>
                      <w:r w:rsidRPr="00800F1B">
                        <w:rPr>
                          <w:rFonts w:ascii="Calibri" w:hAnsi="Calibri"/>
                          <w:i/>
                          <w:sz w:val="24"/>
                          <w:szCs w:val="24"/>
                        </w:rPr>
                        <w:t xml:space="preserve"> held and their qualifications</w:t>
                      </w:r>
                      <w:r>
                        <w:rPr>
                          <w:rFonts w:ascii="Calibri" w:hAnsi="Calibri"/>
                          <w:i/>
                          <w:sz w:val="24"/>
                          <w:szCs w:val="24"/>
                        </w:rPr>
                        <w:t xml:space="preserve">. Primary applicants cannot be </w:t>
                      </w:r>
                      <w:r w:rsidRPr="00383A7C">
                        <w:rPr>
                          <w:rFonts w:ascii="Calibri" w:hAnsi="Calibri"/>
                          <w:i/>
                          <w:sz w:val="24"/>
                          <w:szCs w:val="24"/>
                        </w:rPr>
                        <w:t>research stud</w:t>
                      </w:r>
                      <w:r>
                        <w:rPr>
                          <w:rFonts w:ascii="Calibri" w:hAnsi="Calibri"/>
                          <w:i/>
                          <w:sz w:val="24"/>
                          <w:szCs w:val="24"/>
                        </w:rPr>
                        <w:t>ents or junior research assistants. For studies where students and/or research assistants will undertake the research, the primary applicant would normally be their supervisor.</w:t>
                      </w:r>
                    </w:p>
                  </w:txbxContent>
                </v:textbox>
                <w10:anchorlock/>
              </v:shape>
            </w:pict>
          </mc:Fallback>
        </mc:AlternateContent>
      </w:r>
    </w:p>
    <w:p w14:paraId="6507A08F" w14:textId="77777777" w:rsidR="00800F1B" w:rsidRDefault="00800F1B" w:rsidP="00800F1B">
      <w:pPr>
        <w:pStyle w:val="applicpara"/>
        <w:rPr>
          <w:rFonts w:ascii="Palatino" w:hAnsi="Palatino"/>
          <w:sz w:val="24"/>
          <w:szCs w:val="24"/>
        </w:rPr>
      </w:pPr>
    </w:p>
    <w:p w14:paraId="70A76DC8" w14:textId="77777777" w:rsidR="00800F1B" w:rsidRDefault="00E62421" w:rsidP="00800F1B">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07F1144C" wp14:editId="46D568C3">
                <wp:extent cx="6245225" cy="990600"/>
                <wp:effectExtent l="0" t="0" r="22225" b="19050"/>
                <wp:docPr id="7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990600"/>
                        </a:xfrm>
                        <a:prstGeom prst="rect">
                          <a:avLst/>
                        </a:prstGeom>
                        <a:solidFill>
                          <a:srgbClr val="FFFFFF"/>
                        </a:solidFill>
                        <a:ln w="9525">
                          <a:solidFill>
                            <a:srgbClr val="000000"/>
                          </a:solidFill>
                          <a:miter lim="800000"/>
                          <a:headEnd/>
                          <a:tailEnd/>
                        </a:ln>
                      </wps:spPr>
                      <wps:txbx>
                        <w:txbxContent>
                          <w:p w14:paraId="71080170" w14:textId="3D723D20" w:rsidR="00632605" w:rsidRDefault="00632605" w:rsidP="00800F1B">
                            <w:pPr>
                              <w:rPr>
                                <w:rFonts w:ascii="Calibri" w:hAnsi="Calibri"/>
                              </w:rPr>
                            </w:pPr>
                            <w:r>
                              <w:rPr>
                                <w:rFonts w:ascii="Calibri" w:hAnsi="Calibri"/>
                              </w:rPr>
                              <w:t>Dr. Kirstie Whitaker, Senior Research Associate, Department of Psychiatry, University of Cambridge and Research Fellow, Alan Turing Institute.</w:t>
                            </w:r>
                          </w:p>
                          <w:p w14:paraId="4546B51A" w14:textId="77777777" w:rsidR="00632605" w:rsidRDefault="00632605" w:rsidP="00800F1B">
                            <w:pPr>
                              <w:rPr>
                                <w:rFonts w:ascii="Calibri" w:hAnsi="Calibri"/>
                              </w:rPr>
                            </w:pPr>
                          </w:p>
                          <w:p w14:paraId="39150416" w14:textId="63A314C9" w:rsidR="00632605" w:rsidRPr="00A37DFF" w:rsidRDefault="00632605" w:rsidP="00800F1B">
                            <w:pPr>
                              <w:rPr>
                                <w:rFonts w:ascii="Calibri" w:hAnsi="Calibri"/>
                              </w:rPr>
                            </w:pPr>
                            <w:r>
                              <w:rPr>
                                <w:rFonts w:ascii="Calibri" w:hAnsi="Calibri"/>
                              </w:rPr>
                              <w:t xml:space="preserve">PhD in Neuroscience, University of California, Berkeley, 2012; MSc, Medical Physics, University of British Columbia, 2007; BSc, Physics, University of Bristol, 2004. </w:t>
                            </w:r>
                          </w:p>
                        </w:txbxContent>
                      </wps:txbx>
                      <wps:bodyPr rot="0" vert="horz" wrap="square" lIns="91440" tIns="45720" rIns="91440" bIns="45720" anchor="t" anchorCtr="0" upright="1">
                        <a:noAutofit/>
                      </wps:bodyPr>
                    </wps:wsp>
                  </a:graphicData>
                </a:graphic>
              </wp:inline>
            </w:drawing>
          </mc:Choice>
          <mc:Fallback>
            <w:pict>
              <v:shape w14:anchorId="07F1144C" id="Text Box 82" o:spid="_x0000_s1032" type="#_x0000_t202" style="width:491.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">
                <v:textbox>
                  <w:txbxContent>
                    <w:p w14:paraId="71080170" w14:textId="3D723D20" w:rsidR="00632605" w:rsidRDefault="00632605" w:rsidP="00800F1B">
                      <w:pPr>
                        <w:rPr>
                          <w:rFonts w:ascii="Calibri" w:hAnsi="Calibri"/>
                        </w:rPr>
                      </w:pPr>
                      <w:r>
                        <w:rPr>
                          <w:rFonts w:ascii="Calibri" w:hAnsi="Calibri"/>
                        </w:rPr>
                        <w:t>Dr. Kirstie Whitaker, Senior Research Associate, Department of Psychiatry, University of Cambridge and Research Fellow, Alan Turing Institute.</w:t>
                      </w:r>
                    </w:p>
                    <w:p w14:paraId="4546B51A" w14:textId="77777777" w:rsidR="00632605" w:rsidRDefault="00632605" w:rsidP="00800F1B">
                      <w:pPr>
                        <w:rPr>
                          <w:rFonts w:ascii="Calibri" w:hAnsi="Calibri"/>
                        </w:rPr>
                      </w:pPr>
                    </w:p>
                    <w:p w14:paraId="39150416" w14:textId="63A314C9" w:rsidR="00632605" w:rsidRPr="00A37DFF" w:rsidRDefault="00632605" w:rsidP="00800F1B">
                      <w:pPr>
                        <w:rPr>
                          <w:rFonts w:ascii="Calibri" w:hAnsi="Calibri"/>
                        </w:rPr>
                      </w:pPr>
                      <w:r>
                        <w:rPr>
                          <w:rFonts w:ascii="Calibri" w:hAnsi="Calibri"/>
                        </w:rPr>
                        <w:t xml:space="preserve">PhD in Neuroscience, University of California, Berkeley, 2012; MSc, Medical Physics, University of British Columbia, 2007; BSc, Physics, University of Bristol, 2004. </w:t>
                      </w:r>
                    </w:p>
                  </w:txbxContent>
                </v:textbox>
                <w10:anchorlock/>
              </v:shape>
            </w:pict>
          </mc:Fallback>
        </mc:AlternateContent>
      </w:r>
    </w:p>
    <w:p w14:paraId="622B77B5" w14:textId="77777777" w:rsidR="00800F1B" w:rsidRDefault="00800F1B" w:rsidP="00800F1B">
      <w:pPr>
        <w:pStyle w:val="applicpara"/>
        <w:rPr>
          <w:rFonts w:ascii="Palatino" w:hAnsi="Palatino"/>
          <w:sz w:val="24"/>
          <w:szCs w:val="24"/>
        </w:rPr>
      </w:pPr>
    </w:p>
    <w:p w14:paraId="389C43E1" w14:textId="77777777" w:rsidR="00800F1B" w:rsidRPr="00800F1B" w:rsidRDefault="00E62421" w:rsidP="00800F1B">
      <w:pPr>
        <w:pStyle w:val="applicpara"/>
        <w:rPr>
          <w:rFonts w:ascii="Palatino" w:hAnsi="Palatino"/>
          <w:b/>
          <w:sz w:val="24"/>
          <w:szCs w:val="24"/>
        </w:rPr>
      </w:pPr>
      <w:r w:rsidRPr="00800F1B">
        <w:rPr>
          <w:rFonts w:ascii="Palatino" w:hAnsi="Palatino"/>
          <w:b/>
          <w:noProof/>
          <w:sz w:val="24"/>
          <w:szCs w:val="24"/>
          <w:lang w:eastAsia="en-GB"/>
        </w:rPr>
        <mc:AlternateContent>
          <mc:Choice Requires="wps">
            <w:drawing>
              <wp:inline distT="0" distB="0" distL="0" distR="0" wp14:anchorId="27B20A69" wp14:editId="74462C4B">
                <wp:extent cx="6245225" cy="287020"/>
                <wp:effectExtent l="10795" t="5080" r="11430" b="12700"/>
                <wp:docPr id="7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262A7B7E" w14:textId="77777777" w:rsidR="00632605" w:rsidRPr="00383A7C" w:rsidRDefault="00632605" w:rsidP="00800F1B">
                            <w:pPr>
                              <w:rPr>
                                <w:rFonts w:ascii="Calibri" w:hAnsi="Calibri"/>
                                <w:b/>
                              </w:rPr>
                            </w:pPr>
                            <w:r w:rsidRPr="00383A7C">
                              <w:rPr>
                                <w:rFonts w:ascii="Calibri" w:hAnsi="Calibri"/>
                                <w:b/>
                              </w:rPr>
                              <w:t xml:space="preserve">Question </w:t>
                            </w:r>
                            <w:r>
                              <w:rPr>
                                <w:rFonts w:ascii="Calibri" w:hAnsi="Calibri"/>
                                <w:b/>
                              </w:rPr>
                              <w:t>3</w:t>
                            </w:r>
                            <w:r w:rsidRPr="00383A7C">
                              <w:rPr>
                                <w:rFonts w:ascii="Calibri" w:hAnsi="Calibri"/>
                                <w:b/>
                              </w:rPr>
                              <w:t xml:space="preserve">:  </w:t>
                            </w:r>
                            <w:r>
                              <w:rPr>
                                <w:rFonts w:ascii="Calibri" w:hAnsi="Calibri"/>
                                <w:b/>
                              </w:rPr>
                              <w:t>Co</w:t>
                            </w:r>
                            <w:r>
                              <w:rPr>
                                <w:rFonts w:ascii="Calibri" w:hAnsi="Calibri"/>
                                <w:b/>
                                <w:sz w:val="24"/>
                                <w:szCs w:val="24"/>
                              </w:rPr>
                              <w:t>-applicants</w:t>
                            </w:r>
                            <w:r w:rsidRPr="00383A7C">
                              <w:rPr>
                                <w:rFonts w:ascii="Calibri" w:hAnsi="Calibri"/>
                                <w:b/>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27B20A69" id="Text Box 87" o:spid="_x0000_s1033"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">
                <v:textbox style="mso-fit-shape-to-text:t">
                  <w:txbxContent>
                    <w:p w14:paraId="262A7B7E" w14:textId="77777777" w:rsidR="00632605" w:rsidRPr="00383A7C" w:rsidRDefault="00632605" w:rsidP="00800F1B">
                      <w:pPr>
                        <w:rPr>
                          <w:rFonts w:ascii="Calibri" w:hAnsi="Calibri"/>
                          <w:b/>
                        </w:rPr>
                      </w:pPr>
                      <w:r w:rsidRPr="00383A7C">
                        <w:rPr>
                          <w:rFonts w:ascii="Calibri" w:hAnsi="Calibri"/>
                          <w:b/>
                        </w:rPr>
                        <w:t xml:space="preserve">Question </w:t>
                      </w:r>
                      <w:r>
                        <w:rPr>
                          <w:rFonts w:ascii="Calibri" w:hAnsi="Calibri"/>
                          <w:b/>
                        </w:rPr>
                        <w:t>3</w:t>
                      </w:r>
                      <w:r w:rsidRPr="00383A7C">
                        <w:rPr>
                          <w:rFonts w:ascii="Calibri" w:hAnsi="Calibri"/>
                          <w:b/>
                        </w:rPr>
                        <w:t xml:space="preserve">:  </w:t>
                      </w:r>
                      <w:r>
                        <w:rPr>
                          <w:rFonts w:ascii="Calibri" w:hAnsi="Calibri"/>
                          <w:b/>
                        </w:rPr>
                        <w:t>Co</w:t>
                      </w:r>
                      <w:r>
                        <w:rPr>
                          <w:rFonts w:ascii="Calibri" w:hAnsi="Calibri"/>
                          <w:b/>
                          <w:sz w:val="24"/>
                          <w:szCs w:val="24"/>
                        </w:rPr>
                        <w:t>-applicants</w:t>
                      </w:r>
                      <w:r w:rsidRPr="00383A7C">
                        <w:rPr>
                          <w:rFonts w:ascii="Calibri" w:hAnsi="Calibri"/>
                          <w:b/>
                          <w:sz w:val="24"/>
                          <w:szCs w:val="24"/>
                        </w:rPr>
                        <w:t xml:space="preserve">  </w:t>
                      </w:r>
                    </w:p>
                  </w:txbxContent>
                </v:textbox>
                <w10:anchorlock/>
              </v:shape>
            </w:pict>
          </mc:Fallback>
        </mc:AlternateContent>
      </w:r>
    </w:p>
    <w:p w14:paraId="5DE4E282" w14:textId="77777777" w:rsidR="00800F1B" w:rsidRDefault="00E62421" w:rsidP="00800F1B">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31E2465" wp14:editId="766706F0">
                <wp:extent cx="6251575" cy="463550"/>
                <wp:effectExtent l="1905" t="3810" r="4445" b="0"/>
                <wp:docPr id="7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46355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439FA5D4" w14:textId="77777777" w:rsidR="00632605" w:rsidRPr="005A4725" w:rsidRDefault="00632605" w:rsidP="00800F1B">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List the names of all researchers involved in the study.</w:t>
                            </w:r>
                            <w:r w:rsidRPr="005A4725">
                              <w:rPr>
                                <w:rFonts w:ascii="Calibri" w:hAnsi="Calibri"/>
                                <w:i/>
                                <w:sz w:val="24"/>
                                <w:szCs w:val="24"/>
                              </w:rPr>
                              <w:t xml:space="preserve"> </w:t>
                            </w:r>
                            <w:r>
                              <w:rPr>
                                <w:rFonts w:ascii="Calibri" w:hAnsi="Calibri"/>
                                <w:i/>
                                <w:sz w:val="24"/>
                                <w:szCs w:val="24"/>
                              </w:rPr>
                              <w:t xml:space="preserve">Include </w:t>
                            </w:r>
                            <w:r w:rsidRPr="00800F1B">
                              <w:rPr>
                                <w:rFonts w:ascii="Calibri" w:hAnsi="Calibri"/>
                                <w:i/>
                                <w:sz w:val="24"/>
                                <w:szCs w:val="24"/>
                              </w:rPr>
                              <w:t>their</w:t>
                            </w:r>
                            <w:r>
                              <w:rPr>
                                <w:rFonts w:ascii="Calibri" w:hAnsi="Calibri"/>
                                <w:i/>
                                <w:sz w:val="24"/>
                                <w:szCs w:val="24"/>
                              </w:rPr>
                              <w:t xml:space="preserve"> appointment or position</w:t>
                            </w:r>
                            <w:r w:rsidRPr="00800F1B">
                              <w:rPr>
                                <w:rFonts w:ascii="Calibri" w:hAnsi="Calibri"/>
                                <w:i/>
                                <w:sz w:val="24"/>
                                <w:szCs w:val="24"/>
                              </w:rPr>
                              <w:t xml:space="preserve"> held and their qualifications</w:t>
                            </w:r>
                          </w:p>
                        </w:txbxContent>
                      </wps:txbx>
                      <wps:bodyPr rot="0" vert="horz" wrap="square" lIns="91440" tIns="45720" rIns="91440" bIns="45720" anchor="t" anchorCtr="0" upright="1">
                        <a:spAutoFit/>
                      </wps:bodyPr>
                    </wps:wsp>
                  </a:graphicData>
                </a:graphic>
              </wp:inline>
            </w:drawing>
          </mc:Choice>
          <mc:Fallback>
            <w:pict>
              <v:shape w14:anchorId="431E2465" id="Text Box 86" o:spid="_x0000_s1034" type="#_x0000_t202" style="width:492.25pt;height: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" fillcolor="#d6e3bc" stroked="f" strokecolor="#9bbb59" strokeweight="1pt">
                <v:shadow color="#4e6128" offset="1pt"/>
                <v:textbox style="mso-fit-shape-to-text:t">
                  <w:txbxContent>
                    <w:p w14:paraId="439FA5D4" w14:textId="77777777" w:rsidR="00632605" w:rsidRPr="005A4725" w:rsidRDefault="00632605" w:rsidP="00800F1B">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List the names of all researchers involved in the study.</w:t>
                      </w:r>
                      <w:r w:rsidRPr="005A4725">
                        <w:rPr>
                          <w:rFonts w:ascii="Calibri" w:hAnsi="Calibri"/>
                          <w:i/>
                          <w:sz w:val="24"/>
                          <w:szCs w:val="24"/>
                        </w:rPr>
                        <w:t xml:space="preserve"> </w:t>
                      </w:r>
                      <w:r>
                        <w:rPr>
                          <w:rFonts w:ascii="Calibri" w:hAnsi="Calibri"/>
                          <w:i/>
                          <w:sz w:val="24"/>
                          <w:szCs w:val="24"/>
                        </w:rPr>
                        <w:t xml:space="preserve">Include </w:t>
                      </w:r>
                      <w:r w:rsidRPr="00800F1B">
                        <w:rPr>
                          <w:rFonts w:ascii="Calibri" w:hAnsi="Calibri"/>
                          <w:i/>
                          <w:sz w:val="24"/>
                          <w:szCs w:val="24"/>
                        </w:rPr>
                        <w:t>their</w:t>
                      </w:r>
                      <w:r>
                        <w:rPr>
                          <w:rFonts w:ascii="Calibri" w:hAnsi="Calibri"/>
                          <w:i/>
                          <w:sz w:val="24"/>
                          <w:szCs w:val="24"/>
                        </w:rPr>
                        <w:t xml:space="preserve"> appointment or position</w:t>
                      </w:r>
                      <w:r w:rsidRPr="00800F1B">
                        <w:rPr>
                          <w:rFonts w:ascii="Calibri" w:hAnsi="Calibri"/>
                          <w:i/>
                          <w:sz w:val="24"/>
                          <w:szCs w:val="24"/>
                        </w:rPr>
                        <w:t xml:space="preserve"> held and their qualifications</w:t>
                      </w:r>
                    </w:p>
                  </w:txbxContent>
                </v:textbox>
                <w10:anchorlock/>
              </v:shape>
            </w:pict>
          </mc:Fallback>
        </mc:AlternateContent>
      </w:r>
    </w:p>
    <w:p w14:paraId="30D271EA" w14:textId="77777777" w:rsidR="005A4725" w:rsidRDefault="005A4725" w:rsidP="00800F1B">
      <w:pPr>
        <w:pStyle w:val="applicpara"/>
        <w:rPr>
          <w:rFonts w:ascii="Palatino" w:hAnsi="Palatino"/>
          <w:sz w:val="24"/>
          <w:szCs w:val="24"/>
        </w:rPr>
      </w:pPr>
    </w:p>
    <w:p w14:paraId="1468EBF0" w14:textId="77777777" w:rsidR="00800F1B" w:rsidRDefault="00E62421" w:rsidP="00800F1B">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698213A1" wp14:editId="73F133D7">
                <wp:extent cx="6245225" cy="1680210"/>
                <wp:effectExtent l="0" t="0" r="22225" b="15240"/>
                <wp:docPr id="7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1680210"/>
                        </a:xfrm>
                        <a:prstGeom prst="rect">
                          <a:avLst/>
                        </a:prstGeom>
                        <a:solidFill>
                          <a:srgbClr val="FFFFFF"/>
                        </a:solidFill>
                        <a:ln w="9525">
                          <a:solidFill>
                            <a:srgbClr val="000000"/>
                          </a:solidFill>
                          <a:miter lim="800000"/>
                          <a:headEnd/>
                          <a:tailEnd/>
                        </a:ln>
                      </wps:spPr>
                      <wps:txbx>
                        <w:txbxContent>
                          <w:p w14:paraId="7DCF01B5" w14:textId="026156A3" w:rsidR="00632605" w:rsidRDefault="00632605" w:rsidP="00800F1B">
                            <w:pPr>
                              <w:rPr>
                                <w:rFonts w:ascii="Calibri" w:hAnsi="Calibri"/>
                              </w:rPr>
                            </w:pPr>
                            <w:r>
                              <w:rPr>
                                <w:rFonts w:ascii="Calibri" w:hAnsi="Calibri"/>
                              </w:rPr>
                              <w:t xml:space="preserve">Dr. James Cusack, Director of Science, Autistica. PhD, Biological motion perception in Autism, University of Aberdeen 2012; MA (hons) Psychology, University of Aberdeen, 2008. Advanced Certificate, Autism in Education, 2005. </w:t>
                            </w:r>
                          </w:p>
                          <w:p w14:paraId="2F59946B" w14:textId="77777777" w:rsidR="00632605" w:rsidRDefault="00632605" w:rsidP="00800F1B">
                            <w:pPr>
                              <w:rPr>
                                <w:rFonts w:ascii="Calibri" w:hAnsi="Calibri"/>
                              </w:rPr>
                            </w:pPr>
                          </w:p>
                          <w:p w14:paraId="566D2FA4" w14:textId="1A9F891E" w:rsidR="00632605" w:rsidRDefault="00632605" w:rsidP="00800F1B">
                            <w:pPr>
                              <w:rPr>
                                <w:rFonts w:ascii="Calibri" w:hAnsi="Calibri"/>
                              </w:rPr>
                            </w:pPr>
                            <w:r>
                              <w:rPr>
                                <w:rFonts w:ascii="Calibri" w:hAnsi="Calibri"/>
                              </w:rPr>
                              <w:t xml:space="preserve">Bethan Davies, Discover Co-ordinator, Autistica. MA English Literary Studies, Victorian Studies. University of Exeter, 2015. BA English Literature with Proficiency in Italian, University of Exeter, 2014. </w:t>
                            </w:r>
                          </w:p>
                          <w:p w14:paraId="755BF8DF" w14:textId="64676CF5" w:rsidR="00632605" w:rsidRDefault="00632605" w:rsidP="00800F1B">
                            <w:pPr>
                              <w:rPr>
                                <w:rFonts w:ascii="Calibri" w:hAnsi="Calibri"/>
                              </w:rPr>
                            </w:pPr>
                          </w:p>
                          <w:p w14:paraId="20581446" w14:textId="77777777" w:rsidR="00632605" w:rsidRDefault="00632605" w:rsidP="00986FA4">
                            <w:pPr>
                              <w:rPr>
                                <w:rFonts w:ascii="Calibri" w:hAnsi="Calibri"/>
                              </w:rPr>
                            </w:pPr>
                            <w:r>
                              <w:rPr>
                                <w:rFonts w:ascii="Calibri" w:hAnsi="Calibri"/>
                              </w:rPr>
                              <w:t xml:space="preserve">Georgia Aitkenhead, Citizen Science Lead, Autistica. M.Phil, Modern and Contemporary Literature, University of Cambridge, 2015. B.Phil, English language and literature, University of Oxford, 2012. </w:t>
                            </w:r>
                          </w:p>
                          <w:p w14:paraId="6ECBED36" w14:textId="77777777" w:rsidR="00632605" w:rsidRPr="00A37DFF" w:rsidRDefault="00632605" w:rsidP="00800F1B">
                            <w:pPr>
                              <w:rPr>
                                <w:rFonts w:ascii="Calibri" w:hAnsi="Calibri"/>
                              </w:rPr>
                            </w:pPr>
                          </w:p>
                        </w:txbxContent>
                      </wps:txbx>
                      <wps:bodyPr rot="0" vert="horz" wrap="square" lIns="91440" tIns="45720" rIns="91440" bIns="45720" anchor="t" anchorCtr="0" upright="1">
                        <a:noAutofit/>
                      </wps:bodyPr>
                    </wps:wsp>
                  </a:graphicData>
                </a:graphic>
              </wp:inline>
            </w:drawing>
          </mc:Choice>
          <mc:Fallback>
            <w:pict>
              <v:shape w14:anchorId="698213A1" id="Text Box 85" o:spid="_x0000_s1035" type="#_x0000_t202" style="width:491.75pt;height:1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">
                <v:textbox>
                  <w:txbxContent>
                    <w:p w14:paraId="7DCF01B5" w14:textId="026156A3" w:rsidR="00632605" w:rsidRDefault="00632605" w:rsidP="00800F1B">
                      <w:pPr>
                        <w:rPr>
                          <w:rFonts w:ascii="Calibri" w:hAnsi="Calibri"/>
                        </w:rPr>
                      </w:pPr>
                      <w:r>
                        <w:rPr>
                          <w:rFonts w:ascii="Calibri" w:hAnsi="Calibri"/>
                        </w:rPr>
                        <w:t xml:space="preserve">Dr. James Cusack, Director of Science, Autistica. PhD, Biological motion perception in Autism, University of Aberdeen 2012; MA (hons) Psychology, University of Aberdeen, 2008. Advanced Certificate, Autism in Education, 2005. </w:t>
                      </w:r>
                    </w:p>
                    <w:p w14:paraId="2F59946B" w14:textId="77777777" w:rsidR="00632605" w:rsidRDefault="00632605" w:rsidP="00800F1B">
                      <w:pPr>
                        <w:rPr>
                          <w:rFonts w:ascii="Calibri" w:hAnsi="Calibri"/>
                        </w:rPr>
                      </w:pPr>
                    </w:p>
                    <w:p w14:paraId="566D2FA4" w14:textId="1A9F891E" w:rsidR="00632605" w:rsidRDefault="00632605" w:rsidP="00800F1B">
                      <w:pPr>
                        <w:rPr>
                          <w:rFonts w:ascii="Calibri" w:hAnsi="Calibri"/>
                        </w:rPr>
                      </w:pPr>
                      <w:r>
                        <w:rPr>
                          <w:rFonts w:ascii="Calibri" w:hAnsi="Calibri"/>
                        </w:rPr>
                        <w:t xml:space="preserve">Bethan Davies, Discover Co-ordinator, Autistica. MA English Literary Studies, Victorian Studies. University of Exeter, 2015. BA English Literature with Proficiency in Italian, University of Exeter, 2014. </w:t>
                      </w:r>
                    </w:p>
                    <w:p w14:paraId="755BF8DF" w14:textId="64676CF5" w:rsidR="00632605" w:rsidRDefault="00632605" w:rsidP="00800F1B">
                      <w:pPr>
                        <w:rPr>
                          <w:rFonts w:ascii="Calibri" w:hAnsi="Calibri"/>
                        </w:rPr>
                      </w:pPr>
                    </w:p>
                    <w:p w14:paraId="20581446" w14:textId="77777777" w:rsidR="00632605" w:rsidRDefault="00632605" w:rsidP="00986FA4">
                      <w:pPr>
                        <w:rPr>
                          <w:rFonts w:ascii="Calibri" w:hAnsi="Calibri"/>
                        </w:rPr>
                      </w:pPr>
                      <w:r>
                        <w:rPr>
                          <w:rFonts w:ascii="Calibri" w:hAnsi="Calibri"/>
                        </w:rPr>
                        <w:t xml:space="preserve">Georgia Aitkenhead, Citizen Science Lead, Autistica. M.Phil, Modern and Contemporary Literature, University of Cambridge, 2015. </w:t>
                      </w:r>
                      <w:r>
                        <w:rPr>
                          <w:rFonts w:ascii="Calibri" w:hAnsi="Calibri"/>
                        </w:rPr>
                        <w:t xml:space="preserve">B.Phil, English language and literature, University of Oxford, 2012. </w:t>
                      </w:r>
                    </w:p>
                    <w:p w14:paraId="6ECBED36" w14:textId="77777777" w:rsidR="00632605" w:rsidRPr="00A37DFF" w:rsidRDefault="00632605" w:rsidP="00800F1B">
                      <w:pPr>
                        <w:rPr>
                          <w:rFonts w:ascii="Calibri" w:hAnsi="Calibri"/>
                        </w:rPr>
                      </w:pPr>
                    </w:p>
                  </w:txbxContent>
                </v:textbox>
                <w10:anchorlock/>
              </v:shape>
            </w:pict>
          </mc:Fallback>
        </mc:AlternateContent>
      </w:r>
    </w:p>
    <w:p w14:paraId="18300612" w14:textId="77777777" w:rsidR="00800F1B" w:rsidRDefault="00800F1B" w:rsidP="00800F1B">
      <w:pPr>
        <w:pStyle w:val="applicpara"/>
        <w:rPr>
          <w:rFonts w:ascii="Palatino" w:hAnsi="Palatino"/>
          <w:sz w:val="24"/>
          <w:szCs w:val="24"/>
        </w:rPr>
      </w:pPr>
    </w:p>
    <w:p w14:paraId="056596A4" w14:textId="77777777" w:rsidR="00800F1B" w:rsidRDefault="00800F1B">
      <w:pPr>
        <w:pStyle w:val="applicpara"/>
        <w:rPr>
          <w:rFonts w:ascii="Palatino" w:hAnsi="Palatino"/>
          <w:sz w:val="24"/>
          <w:szCs w:val="24"/>
        </w:rPr>
      </w:pPr>
    </w:p>
    <w:p w14:paraId="2550CA9A" w14:textId="77777777" w:rsidR="00383A7C" w:rsidRDefault="00E62421">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0510740C" wp14:editId="6340AA47">
                <wp:extent cx="6245225" cy="287020"/>
                <wp:effectExtent l="10795" t="11430" r="11430" b="6350"/>
                <wp:docPr id="7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7BF57A65" w14:textId="77777777" w:rsidR="00632605" w:rsidRPr="00383A7C" w:rsidRDefault="00632605">
                            <w:pPr>
                              <w:rPr>
                                <w:rFonts w:ascii="Calibri" w:hAnsi="Calibri"/>
                                <w:b/>
                              </w:rPr>
                            </w:pPr>
                            <w:r w:rsidRPr="00383A7C">
                              <w:rPr>
                                <w:rFonts w:ascii="Calibri" w:hAnsi="Calibri"/>
                                <w:b/>
                              </w:rPr>
                              <w:t xml:space="preserve">Question </w:t>
                            </w:r>
                            <w:r>
                              <w:rPr>
                                <w:rFonts w:ascii="Calibri" w:hAnsi="Calibri"/>
                                <w:b/>
                              </w:rPr>
                              <w:t>4</w:t>
                            </w:r>
                            <w:r w:rsidRPr="00383A7C">
                              <w:rPr>
                                <w:rFonts w:ascii="Calibri" w:hAnsi="Calibri"/>
                                <w:b/>
                              </w:rPr>
                              <w:t xml:space="preserve">:  </w:t>
                            </w:r>
                            <w:r>
                              <w:rPr>
                                <w:rFonts w:ascii="Calibri" w:hAnsi="Calibri"/>
                                <w:b/>
                              </w:rPr>
                              <w:t xml:space="preserve">Corresponding </w:t>
                            </w:r>
                            <w:r>
                              <w:rPr>
                                <w:rFonts w:ascii="Calibri" w:hAnsi="Calibri"/>
                                <w:b/>
                                <w:sz w:val="24"/>
                                <w:szCs w:val="24"/>
                              </w:rPr>
                              <w:t>applicant</w:t>
                            </w:r>
                            <w:r w:rsidRPr="00383A7C">
                              <w:rPr>
                                <w:rFonts w:ascii="Calibri" w:hAnsi="Calibri"/>
                                <w:b/>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0510740C" id="Text Box 6" o:spid="_x0000_s1036"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">
                <v:textbox style="mso-fit-shape-to-text:t">
                  <w:txbxContent>
                    <w:p w14:paraId="7BF57A65" w14:textId="77777777" w:rsidR="00632605" w:rsidRPr="00383A7C" w:rsidRDefault="00632605">
                      <w:pPr>
                        <w:rPr>
                          <w:rFonts w:ascii="Calibri" w:hAnsi="Calibri"/>
                          <w:b/>
                        </w:rPr>
                      </w:pPr>
                      <w:r w:rsidRPr="00383A7C">
                        <w:rPr>
                          <w:rFonts w:ascii="Calibri" w:hAnsi="Calibri"/>
                          <w:b/>
                        </w:rPr>
                        <w:t xml:space="preserve">Question </w:t>
                      </w:r>
                      <w:r>
                        <w:rPr>
                          <w:rFonts w:ascii="Calibri" w:hAnsi="Calibri"/>
                          <w:b/>
                        </w:rPr>
                        <w:t>4</w:t>
                      </w:r>
                      <w:r w:rsidRPr="00383A7C">
                        <w:rPr>
                          <w:rFonts w:ascii="Calibri" w:hAnsi="Calibri"/>
                          <w:b/>
                        </w:rPr>
                        <w:t xml:space="preserve">:  </w:t>
                      </w:r>
                      <w:r>
                        <w:rPr>
                          <w:rFonts w:ascii="Calibri" w:hAnsi="Calibri"/>
                          <w:b/>
                        </w:rPr>
                        <w:t xml:space="preserve">Corresponding </w:t>
                      </w:r>
                      <w:r>
                        <w:rPr>
                          <w:rFonts w:ascii="Calibri" w:hAnsi="Calibri"/>
                          <w:b/>
                          <w:sz w:val="24"/>
                          <w:szCs w:val="24"/>
                        </w:rPr>
                        <w:t>applicant</w:t>
                      </w:r>
                      <w:r w:rsidRPr="00383A7C">
                        <w:rPr>
                          <w:rFonts w:ascii="Calibri" w:hAnsi="Calibri"/>
                          <w:b/>
                          <w:sz w:val="24"/>
                          <w:szCs w:val="24"/>
                        </w:rPr>
                        <w:t xml:space="preserve"> </w:t>
                      </w:r>
                    </w:p>
                  </w:txbxContent>
                </v:textbox>
                <w10:anchorlock/>
              </v:shape>
            </w:pict>
          </mc:Fallback>
        </mc:AlternateContent>
      </w:r>
    </w:p>
    <w:p w14:paraId="27793231" w14:textId="77777777" w:rsidR="00383A7C" w:rsidRDefault="00E62421">
      <w:pPr>
        <w:pStyle w:val="applicpara"/>
        <w:rPr>
          <w:rFonts w:ascii="Palatino" w:hAnsi="Palatino"/>
          <w:sz w:val="24"/>
          <w:szCs w:val="24"/>
        </w:rPr>
      </w:pPr>
      <w:r>
        <w:rPr>
          <w:rFonts w:ascii="Palatino" w:hAnsi="Palatino"/>
          <w:noProof/>
          <w:sz w:val="24"/>
          <w:szCs w:val="24"/>
          <w:lang w:eastAsia="en-GB"/>
        </w:rPr>
        <w:lastRenderedPageBreak/>
        <mc:AlternateContent>
          <mc:Choice Requires="wps">
            <w:drawing>
              <wp:inline distT="0" distB="0" distL="0" distR="0" wp14:anchorId="42D14F4B" wp14:editId="72DBC07E">
                <wp:extent cx="6251575" cy="648970"/>
                <wp:effectExtent l="1905" t="635" r="4445" b="0"/>
                <wp:docPr id="7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64897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62B47F9" w14:textId="77777777" w:rsidR="00632605" w:rsidRPr="00383A7C" w:rsidRDefault="00632605" w:rsidP="005A4725">
                            <w:pPr>
                              <w:rPr>
                                <w:rFonts w:ascii="Calibri" w:hAnsi="Calibri"/>
                                <w:i/>
                              </w:rPr>
                            </w:pPr>
                            <w:r w:rsidRPr="00D97E8B">
                              <w:rPr>
                                <w:rFonts w:ascii="Calibri" w:hAnsi="Calibri"/>
                                <w:i/>
                                <w:sz w:val="24"/>
                                <w:szCs w:val="24"/>
                              </w:rPr>
                              <w:t xml:space="preserve">Notes: </w:t>
                            </w:r>
                            <w:r>
                              <w:rPr>
                                <w:rFonts w:ascii="Calibri" w:hAnsi="Calibri"/>
                                <w:i/>
                                <w:sz w:val="24"/>
                                <w:szCs w:val="24"/>
                              </w:rPr>
                              <w:t>Give the name of the person to whom correspondence regarding this application is to be addressed. This person should be the primary applicant or one of the co-applicants. An email address for correspondence must be provided.</w:t>
                            </w:r>
                          </w:p>
                        </w:txbxContent>
                      </wps:txbx>
                      <wps:bodyPr rot="0" vert="horz" wrap="square" lIns="91440" tIns="45720" rIns="91440" bIns="45720" anchor="t" anchorCtr="0" upright="1">
                        <a:spAutoFit/>
                      </wps:bodyPr>
                    </wps:wsp>
                  </a:graphicData>
                </a:graphic>
              </wp:inline>
            </w:drawing>
          </mc:Choice>
          <mc:Fallback>
            <w:pict>
              <v:shape w14:anchorId="42D14F4B" id="Text Box 4" o:spid="_x0000_s1037" type="#_x0000_t202" style="width:492.2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" fillcolor="#d6e3bc" stroked="f" strokecolor="#9bbb59" strokeweight="1pt">
                <v:shadow color="#4e6128" offset="1pt"/>
                <v:textbox style="mso-fit-shape-to-text:t">
                  <w:txbxContent>
                    <w:p w14:paraId="362B47F9" w14:textId="77777777" w:rsidR="00632605" w:rsidRPr="00383A7C" w:rsidRDefault="00632605" w:rsidP="005A4725">
                      <w:pPr>
                        <w:rPr>
                          <w:rFonts w:ascii="Calibri" w:hAnsi="Calibri"/>
                          <w:i/>
                        </w:rPr>
                      </w:pPr>
                      <w:r w:rsidRPr="00D97E8B">
                        <w:rPr>
                          <w:rFonts w:ascii="Calibri" w:hAnsi="Calibri"/>
                          <w:i/>
                          <w:sz w:val="24"/>
                          <w:szCs w:val="24"/>
                        </w:rPr>
                        <w:t xml:space="preserve">Notes: </w:t>
                      </w:r>
                      <w:r>
                        <w:rPr>
                          <w:rFonts w:ascii="Calibri" w:hAnsi="Calibri"/>
                          <w:i/>
                          <w:sz w:val="24"/>
                          <w:szCs w:val="24"/>
                        </w:rPr>
                        <w:t>Give the name of the person to whom correspondence regarding this application is to be addressed. This person should be the primary applicant or one of the co-applicants. An email address for correspondence must be provided.</w:t>
                      </w:r>
                    </w:p>
                  </w:txbxContent>
                </v:textbox>
                <w10:anchorlock/>
              </v:shape>
            </w:pict>
          </mc:Fallback>
        </mc:AlternateContent>
      </w:r>
    </w:p>
    <w:p w14:paraId="6F8736C6" w14:textId="77777777" w:rsidR="00383A7C" w:rsidRDefault="00383A7C">
      <w:pPr>
        <w:pStyle w:val="applicpara"/>
        <w:rPr>
          <w:rFonts w:ascii="Palatino" w:hAnsi="Palatino"/>
          <w:sz w:val="24"/>
          <w:szCs w:val="24"/>
        </w:rPr>
      </w:pPr>
    </w:p>
    <w:p w14:paraId="314D33E1" w14:textId="77777777" w:rsidR="00B05A20" w:rsidRDefault="00E62421" w:rsidP="00383A7C">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73749037" wp14:editId="0C368E82">
                <wp:extent cx="6245225" cy="314960"/>
                <wp:effectExtent l="0" t="0" r="22225" b="27940"/>
                <wp:docPr id="7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314960"/>
                        </a:xfrm>
                        <a:prstGeom prst="rect">
                          <a:avLst/>
                        </a:prstGeom>
                        <a:solidFill>
                          <a:srgbClr val="FFFFFF"/>
                        </a:solidFill>
                        <a:ln w="9525">
                          <a:solidFill>
                            <a:srgbClr val="000000"/>
                          </a:solidFill>
                          <a:miter lim="800000"/>
                          <a:headEnd/>
                          <a:tailEnd/>
                        </a:ln>
                      </wps:spPr>
                      <wps:txbx>
                        <w:txbxContent>
                          <w:p w14:paraId="52337444" w14:textId="2405CBBF" w:rsidR="00632605" w:rsidRPr="00A37DFF" w:rsidRDefault="00632605" w:rsidP="00D97E8B">
                            <w:pPr>
                              <w:rPr>
                                <w:rFonts w:ascii="Calibri" w:hAnsi="Calibri"/>
                              </w:rPr>
                            </w:pPr>
                            <w:r w:rsidRPr="00632605">
                              <w:rPr>
                                <w:rFonts w:asciiTheme="minorHAnsi" w:hAnsiTheme="minorHAnsi" w:cstheme="minorHAnsi"/>
                              </w:rPr>
                              <w:t xml:space="preserve">Kirstie Whitaker, </w:t>
                            </w:r>
                            <w:hyperlink r:id="rId19" w:history="1">
                              <w:r w:rsidRPr="00632605">
                                <w:rPr>
                                  <w:rStyle w:val="Hyperlink"/>
                                  <w:rFonts w:asciiTheme="minorHAnsi" w:hAnsiTheme="minorHAnsi" w:cstheme="minorHAnsi"/>
                                </w:rPr>
                                <w:t>kw401@cam.ac.uk</w:t>
                              </w:r>
                            </w:hyperlink>
                          </w:p>
                        </w:txbxContent>
                      </wps:txbx>
                      <wps:bodyPr rot="0" vert="horz" wrap="square" lIns="91440" tIns="45720" rIns="91440" bIns="45720" anchor="t" anchorCtr="0" upright="1">
                        <a:noAutofit/>
                      </wps:bodyPr>
                    </wps:wsp>
                  </a:graphicData>
                </a:graphic>
              </wp:inline>
            </w:drawing>
          </mc:Choice>
          <mc:Fallback>
            <w:pict>
              <v:shape w14:anchorId="73749037" id="Text Box 19" o:spid="_x0000_s1038" type="#_x0000_t202" style="width:491.75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">
                <v:textbox>
                  <w:txbxContent>
                    <w:p w14:paraId="52337444" w14:textId="2405CBBF" w:rsidR="00632605" w:rsidRPr="00A37DFF" w:rsidRDefault="00632605" w:rsidP="00D97E8B">
                      <w:pPr>
                        <w:rPr>
                          <w:rFonts w:ascii="Calibri" w:hAnsi="Calibri"/>
                        </w:rPr>
                      </w:pPr>
                      <w:r w:rsidRPr="00632605">
                        <w:rPr>
                          <w:rFonts w:asciiTheme="minorHAnsi" w:hAnsiTheme="minorHAnsi" w:cstheme="minorHAnsi"/>
                        </w:rPr>
                        <w:t xml:space="preserve">Kirstie Whitaker, </w:t>
                      </w:r>
                      <w:hyperlink r:id="rId20" w:history="1">
                        <w:r w:rsidRPr="00632605">
                          <w:rPr>
                            <w:rStyle w:val="Hyperlink"/>
                            <w:rFonts w:asciiTheme="minorHAnsi" w:hAnsiTheme="minorHAnsi" w:cstheme="minorHAnsi"/>
                          </w:rPr>
                          <w:t>kw401@cam.ac.uk</w:t>
                        </w:r>
                      </w:hyperlink>
                    </w:p>
                  </w:txbxContent>
                </v:textbox>
                <w10:anchorlock/>
              </v:shape>
            </w:pict>
          </mc:Fallback>
        </mc:AlternateContent>
      </w:r>
    </w:p>
    <w:p w14:paraId="79CC1294" w14:textId="77777777" w:rsidR="00064261" w:rsidRDefault="00064261" w:rsidP="00064261">
      <w:pPr>
        <w:pStyle w:val="applicpara"/>
        <w:rPr>
          <w:rFonts w:ascii="Palatino" w:hAnsi="Palatino"/>
          <w:sz w:val="24"/>
          <w:szCs w:val="24"/>
        </w:rPr>
      </w:pPr>
    </w:p>
    <w:p w14:paraId="24F1C1C9" w14:textId="77777777" w:rsidR="00064261" w:rsidRDefault="00E62421" w:rsidP="00064261">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3C5903E4" wp14:editId="3DF72914">
                <wp:extent cx="6245225" cy="287020"/>
                <wp:effectExtent l="10795" t="13970" r="11430" b="13335"/>
                <wp:docPr id="7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30361921" w14:textId="77777777" w:rsidR="00632605" w:rsidRPr="00383A7C" w:rsidRDefault="00632605" w:rsidP="00064261">
                            <w:pPr>
                              <w:rPr>
                                <w:rFonts w:ascii="Calibri" w:hAnsi="Calibri"/>
                                <w:b/>
                              </w:rPr>
                            </w:pPr>
                            <w:r>
                              <w:rPr>
                                <w:rFonts w:ascii="Calibri" w:hAnsi="Calibri"/>
                                <w:b/>
                              </w:rPr>
                              <w:t>Question 5</w:t>
                            </w:r>
                            <w:r w:rsidRPr="00383A7C">
                              <w:rPr>
                                <w:rFonts w:ascii="Calibri" w:hAnsi="Calibri"/>
                                <w:b/>
                              </w:rPr>
                              <w:t xml:space="preserve">:  </w:t>
                            </w:r>
                            <w:r>
                              <w:rPr>
                                <w:rFonts w:ascii="Calibri" w:hAnsi="Calibri"/>
                                <w:b/>
                                <w:sz w:val="24"/>
                                <w:szCs w:val="24"/>
                              </w:rPr>
                              <w:t>In which Department(s) or Research Unit(s) will the study take place?</w:t>
                            </w:r>
                            <w:r w:rsidRPr="00383A7C">
                              <w:rPr>
                                <w:rFonts w:ascii="Calibri" w:hAnsi="Calibri"/>
                                <w:b/>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3C5903E4" id="Text Box 14" o:spid="_x0000_s1039"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">
                <v:textbox style="mso-fit-shape-to-text:t">
                  <w:txbxContent>
                    <w:p w14:paraId="30361921" w14:textId="77777777" w:rsidR="00632605" w:rsidRPr="00383A7C" w:rsidRDefault="00632605" w:rsidP="00064261">
                      <w:pPr>
                        <w:rPr>
                          <w:rFonts w:ascii="Calibri" w:hAnsi="Calibri"/>
                          <w:b/>
                        </w:rPr>
                      </w:pPr>
                      <w:r>
                        <w:rPr>
                          <w:rFonts w:ascii="Calibri" w:hAnsi="Calibri"/>
                          <w:b/>
                        </w:rPr>
                        <w:t>Question 5</w:t>
                      </w:r>
                      <w:r w:rsidRPr="00383A7C">
                        <w:rPr>
                          <w:rFonts w:ascii="Calibri" w:hAnsi="Calibri"/>
                          <w:b/>
                        </w:rPr>
                        <w:t xml:space="preserve">:  </w:t>
                      </w:r>
                      <w:r>
                        <w:rPr>
                          <w:rFonts w:ascii="Calibri" w:hAnsi="Calibri"/>
                          <w:b/>
                          <w:sz w:val="24"/>
                          <w:szCs w:val="24"/>
                        </w:rPr>
                        <w:t>In which Department(s) or Research Unit(s) will the study take place?</w:t>
                      </w:r>
                      <w:r w:rsidRPr="00383A7C">
                        <w:rPr>
                          <w:rFonts w:ascii="Calibri" w:hAnsi="Calibri"/>
                          <w:b/>
                          <w:sz w:val="24"/>
                          <w:szCs w:val="24"/>
                        </w:rPr>
                        <w:t xml:space="preserve">  </w:t>
                      </w:r>
                    </w:p>
                  </w:txbxContent>
                </v:textbox>
                <w10:anchorlock/>
              </v:shape>
            </w:pict>
          </mc:Fallback>
        </mc:AlternateContent>
      </w:r>
    </w:p>
    <w:p w14:paraId="69A405F9" w14:textId="77777777" w:rsidR="00064261" w:rsidRDefault="00E62421" w:rsidP="00064261">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DEFC9A5" wp14:editId="03178F91">
                <wp:extent cx="6251575" cy="648970"/>
                <wp:effectExtent l="1905" t="3175" r="4445" b="0"/>
                <wp:docPr id="7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64897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026CC7F7" w14:textId="77777777" w:rsidR="00632605" w:rsidRPr="00383A7C" w:rsidRDefault="00632605" w:rsidP="00064261">
                            <w:pPr>
                              <w:rPr>
                                <w:rFonts w:ascii="Calibri" w:hAnsi="Calibri"/>
                                <w:i/>
                              </w:rPr>
                            </w:pPr>
                            <w:r w:rsidRPr="00D97E8B">
                              <w:rPr>
                                <w:rFonts w:ascii="Calibri" w:hAnsi="Calibri"/>
                                <w:i/>
                                <w:sz w:val="24"/>
                                <w:szCs w:val="24"/>
                              </w:rPr>
                              <w:t xml:space="preserve">Notes:  </w:t>
                            </w:r>
                            <w:r>
                              <w:rPr>
                                <w:rFonts w:ascii="Calibri" w:hAnsi="Calibri"/>
                                <w:i/>
                                <w:sz w:val="24"/>
                                <w:szCs w:val="24"/>
                              </w:rPr>
                              <w:t xml:space="preserve">Indicate where the study procedures will take place as well as the location for the storage and analysis of data.  </w:t>
                            </w:r>
                            <w:r w:rsidRPr="00FC194B">
                              <w:rPr>
                                <w:rFonts w:ascii="Calibri" w:hAnsi="Calibri"/>
                                <w:i/>
                                <w:sz w:val="24"/>
                                <w:szCs w:val="24"/>
                              </w:rPr>
                              <w:t>If the study will use National Health Service facilities, give a contact name and address of the Trust R&amp;D office.</w:t>
                            </w:r>
                          </w:p>
                        </w:txbxContent>
                      </wps:txbx>
                      <wps:bodyPr rot="0" vert="horz" wrap="square" lIns="91440" tIns="45720" rIns="91440" bIns="45720" anchor="t" anchorCtr="0" upright="1">
                        <a:spAutoFit/>
                      </wps:bodyPr>
                    </wps:wsp>
                  </a:graphicData>
                </a:graphic>
              </wp:inline>
            </w:drawing>
          </mc:Choice>
          <mc:Fallback>
            <w:pict>
              <v:shape w14:anchorId="4DEFC9A5" id="Text Box 13" o:spid="_x0000_s1040" type="#_x0000_t202" style="width:492.2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" fillcolor="#d6e3bc" stroked="f" strokecolor="#9bbb59" strokeweight="1pt">
                <v:shadow color="#4e6128" offset="1pt"/>
                <v:textbox style="mso-fit-shape-to-text:t">
                  <w:txbxContent>
                    <w:p w14:paraId="026CC7F7" w14:textId="77777777" w:rsidR="00632605" w:rsidRPr="00383A7C" w:rsidRDefault="00632605" w:rsidP="00064261">
                      <w:pPr>
                        <w:rPr>
                          <w:rFonts w:ascii="Calibri" w:hAnsi="Calibri"/>
                          <w:i/>
                        </w:rPr>
                      </w:pPr>
                      <w:r w:rsidRPr="00D97E8B">
                        <w:rPr>
                          <w:rFonts w:ascii="Calibri" w:hAnsi="Calibri"/>
                          <w:i/>
                          <w:sz w:val="24"/>
                          <w:szCs w:val="24"/>
                        </w:rPr>
                        <w:t xml:space="preserve">Notes:  </w:t>
                      </w:r>
                      <w:r>
                        <w:rPr>
                          <w:rFonts w:ascii="Calibri" w:hAnsi="Calibri"/>
                          <w:i/>
                          <w:sz w:val="24"/>
                          <w:szCs w:val="24"/>
                        </w:rPr>
                        <w:t xml:space="preserve">Indicate where the study procedures will take place as well as the location for the storage and analysis of data.  </w:t>
                      </w:r>
                      <w:r w:rsidRPr="00FC194B">
                        <w:rPr>
                          <w:rFonts w:ascii="Calibri" w:hAnsi="Calibri"/>
                          <w:i/>
                          <w:sz w:val="24"/>
                          <w:szCs w:val="24"/>
                        </w:rPr>
                        <w:t>If the study will use National Health Service facilities, give a contact name and address of the Trust R&amp;D office.</w:t>
                      </w:r>
                    </w:p>
                  </w:txbxContent>
                </v:textbox>
                <w10:anchorlock/>
              </v:shape>
            </w:pict>
          </mc:Fallback>
        </mc:AlternateContent>
      </w:r>
    </w:p>
    <w:p w14:paraId="54860603" w14:textId="77777777" w:rsidR="00064261" w:rsidRDefault="00064261" w:rsidP="00064261">
      <w:pPr>
        <w:pStyle w:val="applicpara"/>
        <w:rPr>
          <w:rFonts w:ascii="Palatino" w:hAnsi="Palatino"/>
          <w:sz w:val="24"/>
          <w:szCs w:val="24"/>
        </w:rPr>
      </w:pPr>
    </w:p>
    <w:p w14:paraId="34A171CA" w14:textId="77777777" w:rsidR="00064261" w:rsidRDefault="00E62421" w:rsidP="00064261">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39EB723C" wp14:editId="58FABEDC">
                <wp:extent cx="6245225" cy="2533650"/>
                <wp:effectExtent l="0" t="0" r="22225" b="19050"/>
                <wp:docPr id="6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533650"/>
                        </a:xfrm>
                        <a:prstGeom prst="rect">
                          <a:avLst/>
                        </a:prstGeom>
                        <a:solidFill>
                          <a:srgbClr val="FFFFFF"/>
                        </a:solidFill>
                        <a:ln w="9525">
                          <a:solidFill>
                            <a:srgbClr val="000000"/>
                          </a:solidFill>
                          <a:miter lim="800000"/>
                          <a:headEnd/>
                          <a:tailEnd/>
                        </a:ln>
                      </wps:spPr>
                      <wps:txbx>
                        <w:txbxContent>
                          <w:p w14:paraId="0C25E27E" w14:textId="25E44F6B" w:rsidR="00632605" w:rsidRPr="00632605" w:rsidRDefault="00632605" w:rsidP="00D97E8B">
                            <w:pPr>
                              <w:rPr>
                                <w:rFonts w:asciiTheme="minorHAnsi" w:hAnsiTheme="minorHAnsi" w:cstheme="minorHAnsi"/>
                                <w:color w:val="000000"/>
                                <w:szCs w:val="24"/>
                                <w:shd w:val="clear" w:color="auto" w:fill="FFFFFF"/>
                              </w:rPr>
                            </w:pPr>
                            <w:r w:rsidRPr="00632605">
                              <w:rPr>
                                <w:rFonts w:asciiTheme="minorHAnsi" w:hAnsiTheme="minorHAnsi" w:cstheme="minorHAnsi"/>
                                <w:color w:val="000000"/>
                                <w:szCs w:val="24"/>
                                <w:shd w:val="clear" w:color="auto" w:fill="FFFFFF"/>
                              </w:rPr>
                              <w:t>Researchers primarily located at The Alan Turing Institute, The British Library, 96 Euston Road, London NW1 2DB. KW employed through Department of Psychiatry, University of Cambridge.</w:t>
                            </w:r>
                          </w:p>
                          <w:p w14:paraId="114EA9A2" w14:textId="77777777" w:rsidR="00632605" w:rsidRPr="00632605" w:rsidRDefault="00632605" w:rsidP="00D97E8B">
                            <w:pPr>
                              <w:rPr>
                                <w:rFonts w:asciiTheme="minorHAnsi" w:hAnsiTheme="minorHAnsi" w:cstheme="minorHAnsi"/>
                                <w:szCs w:val="24"/>
                              </w:rPr>
                            </w:pPr>
                          </w:p>
                          <w:p w14:paraId="4CD584C9" w14:textId="3B75C0ED" w:rsidR="00632605" w:rsidRPr="00632605" w:rsidRDefault="00632605" w:rsidP="00D97E8B">
                            <w:pPr>
                              <w:rPr>
                                <w:rFonts w:asciiTheme="minorHAnsi" w:hAnsiTheme="minorHAnsi" w:cstheme="minorHAnsi"/>
                                <w:color w:val="222222"/>
                                <w:szCs w:val="24"/>
                                <w:shd w:val="clear" w:color="auto" w:fill="FFFFFF"/>
                              </w:rPr>
                            </w:pPr>
                            <w:r w:rsidRPr="00632605">
                              <w:rPr>
                                <w:rFonts w:asciiTheme="minorHAnsi" w:hAnsiTheme="minorHAnsi" w:cstheme="minorHAnsi"/>
                                <w:szCs w:val="24"/>
                              </w:rPr>
                              <w:t xml:space="preserve">Collaborators employed by Autistica at Autistica head office, </w:t>
                            </w:r>
                            <w:r w:rsidRPr="00632605">
                              <w:rPr>
                                <w:rFonts w:asciiTheme="minorHAnsi" w:hAnsiTheme="minorHAnsi" w:cstheme="minorHAnsi"/>
                                <w:color w:val="222222"/>
                                <w:szCs w:val="24"/>
                                <w:shd w:val="clear" w:color="auto" w:fill="FFFFFF"/>
                              </w:rPr>
                              <w:t>St Saviours House, 39-41 Union St, London SE1 1SD.</w:t>
                            </w:r>
                          </w:p>
                          <w:p w14:paraId="0FFE2FB4" w14:textId="6921765C" w:rsidR="00632605" w:rsidRDefault="00632605" w:rsidP="00D97E8B">
                            <w:pPr>
                              <w:rPr>
                                <w:rFonts w:asciiTheme="minorHAnsi" w:hAnsiTheme="minorHAnsi" w:cstheme="minorHAnsi"/>
                                <w:color w:val="222222"/>
                                <w:szCs w:val="24"/>
                                <w:shd w:val="clear" w:color="auto" w:fill="FFFFFF"/>
                              </w:rPr>
                            </w:pPr>
                          </w:p>
                          <w:p w14:paraId="245690E4" w14:textId="55E6381F" w:rsidR="00632605" w:rsidRDefault="00632605" w:rsidP="00D97E8B">
                            <w:pPr>
                              <w:rPr>
                                <w:rFonts w:asciiTheme="minorHAnsi" w:hAnsiTheme="minorHAnsi" w:cstheme="minorHAnsi"/>
                                <w:color w:val="222222"/>
                                <w:szCs w:val="24"/>
                                <w:shd w:val="clear" w:color="auto" w:fill="FFFFFF"/>
                              </w:rPr>
                            </w:pPr>
                            <w:r>
                              <w:rPr>
                                <w:rFonts w:asciiTheme="minorHAnsi" w:hAnsiTheme="minorHAnsi" w:cstheme="minorHAnsi"/>
                                <w:color w:val="222222"/>
                                <w:szCs w:val="24"/>
                                <w:shd w:val="clear" w:color="auto" w:fill="FFFFFF"/>
                              </w:rPr>
                              <w:t>This is an openly developed citizen science project, so our contributors will be located around the world.</w:t>
                            </w:r>
                          </w:p>
                          <w:p w14:paraId="7C03D41A" w14:textId="39ECD74A" w:rsidR="00632605" w:rsidRDefault="00632605" w:rsidP="00D97E8B">
                            <w:pPr>
                              <w:rPr>
                                <w:rFonts w:asciiTheme="minorHAnsi" w:hAnsiTheme="minorHAnsi" w:cstheme="minorHAnsi"/>
                                <w:color w:val="222222"/>
                                <w:szCs w:val="24"/>
                                <w:shd w:val="clear" w:color="auto" w:fill="FFFFFF"/>
                              </w:rPr>
                            </w:pPr>
                          </w:p>
                          <w:p w14:paraId="19064BF9" w14:textId="77777777" w:rsidR="00632605" w:rsidRDefault="00632605" w:rsidP="00D97E8B">
                            <w:pPr>
                              <w:rPr>
                                <w:rFonts w:asciiTheme="minorHAnsi" w:hAnsiTheme="minorHAnsi" w:cstheme="minorHAnsi"/>
                                <w:color w:val="222222"/>
                                <w:szCs w:val="24"/>
                                <w:shd w:val="clear" w:color="auto" w:fill="FFFFFF"/>
                              </w:rPr>
                            </w:pPr>
                            <w:r>
                              <w:rPr>
                                <w:rFonts w:asciiTheme="minorHAnsi" w:hAnsiTheme="minorHAnsi" w:cstheme="minorHAnsi"/>
                                <w:color w:val="222222"/>
                                <w:szCs w:val="24"/>
                                <w:shd w:val="clear" w:color="auto" w:fill="FFFFFF"/>
                              </w:rPr>
                              <w:t xml:space="preserve">The storage and analysis of anonymised data or data that has been consented to be made publicly available storage will be on cloud service providers. </w:t>
                            </w:r>
                          </w:p>
                          <w:p w14:paraId="298DB774" w14:textId="5BF8C93A" w:rsidR="00632605" w:rsidRDefault="00632605" w:rsidP="00D97E8B">
                            <w:pPr>
                              <w:rPr>
                                <w:rFonts w:asciiTheme="minorHAnsi" w:hAnsiTheme="minorHAnsi" w:cstheme="minorHAnsi"/>
                                <w:color w:val="222222"/>
                                <w:szCs w:val="24"/>
                                <w:shd w:val="clear" w:color="auto" w:fill="FFFFFF"/>
                              </w:rPr>
                            </w:pPr>
                          </w:p>
                          <w:p w14:paraId="724C9ED1" w14:textId="56BC22C3" w:rsidR="00632605" w:rsidRDefault="00632605" w:rsidP="00D97E8B">
                            <w:pPr>
                              <w:rPr>
                                <w:rFonts w:asciiTheme="minorHAnsi" w:hAnsiTheme="minorHAnsi" w:cstheme="minorHAnsi"/>
                                <w:color w:val="222222"/>
                                <w:szCs w:val="24"/>
                                <w:shd w:val="clear" w:color="auto" w:fill="FFFFFF"/>
                              </w:rPr>
                            </w:pPr>
                            <w:r>
                              <w:rPr>
                                <w:rFonts w:asciiTheme="minorHAnsi" w:hAnsiTheme="minorHAnsi" w:cstheme="minorHAnsi"/>
                                <w:color w:val="222222"/>
                                <w:szCs w:val="24"/>
                                <w:shd w:val="clear" w:color="auto" w:fill="FFFFFF"/>
                              </w:rPr>
                              <w:t>Personal data will be stored on Alan Turing Institute or Autistica servers.</w:t>
                            </w:r>
                          </w:p>
                          <w:p w14:paraId="3EC3E022" w14:textId="0A8E70F4" w:rsidR="00632605" w:rsidRDefault="00632605" w:rsidP="00D97E8B">
                            <w:pPr>
                              <w:rPr>
                                <w:rFonts w:asciiTheme="minorHAnsi" w:hAnsiTheme="minorHAnsi" w:cstheme="minorHAnsi"/>
                                <w:color w:val="222222"/>
                                <w:szCs w:val="24"/>
                                <w:shd w:val="clear" w:color="auto" w:fill="FFFFFF"/>
                              </w:rPr>
                            </w:pPr>
                          </w:p>
                          <w:p w14:paraId="6FE90128" w14:textId="33580C58" w:rsidR="00632605" w:rsidRPr="00632605" w:rsidRDefault="00632605">
                            <w:pPr>
                              <w:rPr>
                                <w:rFonts w:asciiTheme="minorHAnsi" w:hAnsiTheme="minorHAnsi" w:cstheme="minorHAnsi"/>
                              </w:rPr>
                            </w:pPr>
                            <w:r>
                              <w:rPr>
                                <w:rFonts w:asciiTheme="minorHAnsi" w:hAnsiTheme="minorHAnsi" w:cstheme="minorHAnsi"/>
                                <w:color w:val="222222"/>
                                <w:szCs w:val="24"/>
                                <w:shd w:val="clear" w:color="auto" w:fill="FFFFFF"/>
                              </w:rPr>
                              <w:t xml:space="preserve">For more detail </w:t>
                            </w:r>
                            <w:r w:rsidRPr="00632605">
                              <w:rPr>
                                <w:rFonts w:asciiTheme="minorHAnsi" w:hAnsiTheme="minorHAnsi" w:cstheme="minorHAnsi"/>
                                <w:b/>
                                <w:color w:val="222222"/>
                                <w:szCs w:val="24"/>
                                <w:shd w:val="clear" w:color="auto" w:fill="FFFFFF"/>
                              </w:rPr>
                              <w:t xml:space="preserve">see </w:t>
                            </w:r>
                            <w:r>
                              <w:rPr>
                                <w:rFonts w:asciiTheme="minorHAnsi" w:hAnsiTheme="minorHAnsi" w:cstheme="minorHAnsi"/>
                                <w:b/>
                                <w:color w:val="222222"/>
                                <w:szCs w:val="24"/>
                                <w:shd w:val="clear" w:color="auto" w:fill="FFFFFF"/>
                              </w:rPr>
                              <w:t xml:space="preserve">our answer to </w:t>
                            </w:r>
                            <w:r w:rsidRPr="00632605">
                              <w:rPr>
                                <w:rFonts w:asciiTheme="minorHAnsi" w:hAnsiTheme="minorHAnsi" w:cstheme="minorHAnsi"/>
                                <w:b/>
                                <w:color w:val="222222"/>
                                <w:szCs w:val="24"/>
                                <w:shd w:val="clear" w:color="auto" w:fill="FFFFFF"/>
                              </w:rPr>
                              <w:t>Q21</w:t>
                            </w:r>
                            <w:r>
                              <w:rPr>
                                <w:rFonts w:asciiTheme="minorHAnsi" w:hAnsiTheme="minorHAnsi" w:cstheme="minorHAnsi"/>
                                <w:color w:val="222222"/>
                                <w:szCs w:val="24"/>
                                <w:shd w:val="clear" w:color="auto" w:fill="FFFFFF"/>
                              </w:rPr>
                              <w:t>.</w:t>
                            </w:r>
                          </w:p>
                        </w:txbxContent>
                      </wps:txbx>
                      <wps:bodyPr rot="0" vert="horz" wrap="square" lIns="91440" tIns="45720" rIns="91440" bIns="45720" anchor="t" anchorCtr="0" upright="1">
                        <a:noAutofit/>
                      </wps:bodyPr>
                    </wps:wsp>
                  </a:graphicData>
                </a:graphic>
              </wp:inline>
            </w:drawing>
          </mc:Choice>
          <mc:Fallback>
            <w:pict>
              <v:shape w14:anchorId="39EB723C" id="Text Box 17" o:spid="_x0000_s1041" type="#_x0000_t202" style="width:491.7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">
                <v:textbox>
                  <w:txbxContent>
                    <w:p w14:paraId="0C25E27E" w14:textId="25E44F6B" w:rsidR="00632605" w:rsidRPr="00632605" w:rsidRDefault="00632605" w:rsidP="00D97E8B">
                      <w:pPr>
                        <w:rPr>
                          <w:rFonts w:asciiTheme="minorHAnsi" w:hAnsiTheme="minorHAnsi" w:cstheme="minorHAnsi"/>
                          <w:color w:val="000000"/>
                          <w:szCs w:val="24"/>
                          <w:shd w:val="clear" w:color="auto" w:fill="FFFFFF"/>
                        </w:rPr>
                      </w:pPr>
                      <w:r w:rsidRPr="00632605">
                        <w:rPr>
                          <w:rFonts w:asciiTheme="minorHAnsi" w:hAnsiTheme="minorHAnsi" w:cstheme="minorHAnsi"/>
                          <w:color w:val="000000"/>
                          <w:szCs w:val="24"/>
                          <w:shd w:val="clear" w:color="auto" w:fill="FFFFFF"/>
                        </w:rPr>
                        <w:t>Researchers primarily located at The Alan Turing Institute, The British Library, 96 Euston Road, London NW1 2DB. KW employed through Department of Psychiatry, University of Cambridge.</w:t>
                      </w:r>
                    </w:p>
                    <w:p w14:paraId="114EA9A2" w14:textId="77777777" w:rsidR="00632605" w:rsidRPr="00632605" w:rsidRDefault="00632605" w:rsidP="00D97E8B">
                      <w:pPr>
                        <w:rPr>
                          <w:rFonts w:asciiTheme="minorHAnsi" w:hAnsiTheme="minorHAnsi" w:cstheme="minorHAnsi"/>
                          <w:szCs w:val="24"/>
                        </w:rPr>
                      </w:pPr>
                    </w:p>
                    <w:p w14:paraId="4CD584C9" w14:textId="3B75C0ED" w:rsidR="00632605" w:rsidRPr="00632605" w:rsidRDefault="00632605" w:rsidP="00D97E8B">
                      <w:pPr>
                        <w:rPr>
                          <w:rFonts w:asciiTheme="minorHAnsi" w:hAnsiTheme="minorHAnsi" w:cstheme="minorHAnsi"/>
                          <w:color w:val="222222"/>
                          <w:szCs w:val="24"/>
                          <w:shd w:val="clear" w:color="auto" w:fill="FFFFFF"/>
                        </w:rPr>
                      </w:pPr>
                      <w:r w:rsidRPr="00632605">
                        <w:rPr>
                          <w:rFonts w:asciiTheme="minorHAnsi" w:hAnsiTheme="minorHAnsi" w:cstheme="minorHAnsi"/>
                          <w:szCs w:val="24"/>
                        </w:rPr>
                        <w:t xml:space="preserve">Collaborators employed by Autistica at Autistica head office, </w:t>
                      </w:r>
                      <w:r w:rsidRPr="00632605">
                        <w:rPr>
                          <w:rFonts w:asciiTheme="minorHAnsi" w:hAnsiTheme="minorHAnsi" w:cstheme="minorHAnsi"/>
                          <w:color w:val="222222"/>
                          <w:szCs w:val="24"/>
                          <w:shd w:val="clear" w:color="auto" w:fill="FFFFFF"/>
                        </w:rPr>
                        <w:t>St Saviours House, 39-41 Union St, London SE1 1SD.</w:t>
                      </w:r>
                    </w:p>
                    <w:p w14:paraId="0FFE2FB4" w14:textId="6921765C" w:rsidR="00632605" w:rsidRDefault="00632605" w:rsidP="00D97E8B">
                      <w:pPr>
                        <w:rPr>
                          <w:rFonts w:asciiTheme="minorHAnsi" w:hAnsiTheme="minorHAnsi" w:cstheme="minorHAnsi"/>
                          <w:color w:val="222222"/>
                          <w:szCs w:val="24"/>
                          <w:shd w:val="clear" w:color="auto" w:fill="FFFFFF"/>
                        </w:rPr>
                      </w:pPr>
                    </w:p>
                    <w:p w14:paraId="245690E4" w14:textId="55E6381F" w:rsidR="00632605" w:rsidRDefault="00632605" w:rsidP="00D97E8B">
                      <w:pPr>
                        <w:rPr>
                          <w:rFonts w:asciiTheme="minorHAnsi" w:hAnsiTheme="minorHAnsi" w:cstheme="minorHAnsi"/>
                          <w:color w:val="222222"/>
                          <w:szCs w:val="24"/>
                          <w:shd w:val="clear" w:color="auto" w:fill="FFFFFF"/>
                        </w:rPr>
                      </w:pPr>
                      <w:r>
                        <w:rPr>
                          <w:rFonts w:asciiTheme="minorHAnsi" w:hAnsiTheme="minorHAnsi" w:cstheme="minorHAnsi"/>
                          <w:color w:val="222222"/>
                          <w:szCs w:val="24"/>
                          <w:shd w:val="clear" w:color="auto" w:fill="FFFFFF"/>
                        </w:rPr>
                        <w:t>This is an openly developed citizen science project, so our contributors will be located around the world.</w:t>
                      </w:r>
                    </w:p>
                    <w:p w14:paraId="7C03D41A" w14:textId="39ECD74A" w:rsidR="00632605" w:rsidRDefault="00632605" w:rsidP="00D97E8B">
                      <w:pPr>
                        <w:rPr>
                          <w:rFonts w:asciiTheme="minorHAnsi" w:hAnsiTheme="minorHAnsi" w:cstheme="minorHAnsi"/>
                          <w:color w:val="222222"/>
                          <w:szCs w:val="24"/>
                          <w:shd w:val="clear" w:color="auto" w:fill="FFFFFF"/>
                        </w:rPr>
                      </w:pPr>
                    </w:p>
                    <w:p w14:paraId="19064BF9" w14:textId="77777777" w:rsidR="00632605" w:rsidRDefault="00632605" w:rsidP="00D97E8B">
                      <w:pPr>
                        <w:rPr>
                          <w:rFonts w:asciiTheme="minorHAnsi" w:hAnsiTheme="minorHAnsi" w:cstheme="minorHAnsi"/>
                          <w:color w:val="222222"/>
                          <w:szCs w:val="24"/>
                          <w:shd w:val="clear" w:color="auto" w:fill="FFFFFF"/>
                        </w:rPr>
                      </w:pPr>
                      <w:r>
                        <w:rPr>
                          <w:rFonts w:asciiTheme="minorHAnsi" w:hAnsiTheme="minorHAnsi" w:cstheme="minorHAnsi"/>
                          <w:color w:val="222222"/>
                          <w:szCs w:val="24"/>
                          <w:shd w:val="clear" w:color="auto" w:fill="FFFFFF"/>
                        </w:rPr>
                        <w:t xml:space="preserve">The storage and analysis of anonymised data or data that has been consented to be made publicly available storage will be on cloud service providers. </w:t>
                      </w:r>
                    </w:p>
                    <w:p w14:paraId="298DB774" w14:textId="5BF8C93A" w:rsidR="00632605" w:rsidRDefault="00632605" w:rsidP="00D97E8B">
                      <w:pPr>
                        <w:rPr>
                          <w:rFonts w:asciiTheme="minorHAnsi" w:hAnsiTheme="minorHAnsi" w:cstheme="minorHAnsi"/>
                          <w:color w:val="222222"/>
                          <w:szCs w:val="24"/>
                          <w:shd w:val="clear" w:color="auto" w:fill="FFFFFF"/>
                        </w:rPr>
                      </w:pPr>
                    </w:p>
                    <w:p w14:paraId="724C9ED1" w14:textId="56BC22C3" w:rsidR="00632605" w:rsidRDefault="00632605" w:rsidP="00D97E8B">
                      <w:pPr>
                        <w:rPr>
                          <w:rFonts w:asciiTheme="minorHAnsi" w:hAnsiTheme="minorHAnsi" w:cstheme="minorHAnsi"/>
                          <w:color w:val="222222"/>
                          <w:szCs w:val="24"/>
                          <w:shd w:val="clear" w:color="auto" w:fill="FFFFFF"/>
                        </w:rPr>
                      </w:pPr>
                      <w:r>
                        <w:rPr>
                          <w:rFonts w:asciiTheme="minorHAnsi" w:hAnsiTheme="minorHAnsi" w:cstheme="minorHAnsi"/>
                          <w:color w:val="222222"/>
                          <w:szCs w:val="24"/>
                          <w:shd w:val="clear" w:color="auto" w:fill="FFFFFF"/>
                        </w:rPr>
                        <w:t>Personal data will be stored on Alan Turing Institute or Autistica servers.</w:t>
                      </w:r>
                    </w:p>
                    <w:p w14:paraId="3EC3E022" w14:textId="0A8E70F4" w:rsidR="00632605" w:rsidRDefault="00632605" w:rsidP="00D97E8B">
                      <w:pPr>
                        <w:rPr>
                          <w:rFonts w:asciiTheme="minorHAnsi" w:hAnsiTheme="minorHAnsi" w:cstheme="minorHAnsi"/>
                          <w:color w:val="222222"/>
                          <w:szCs w:val="24"/>
                          <w:shd w:val="clear" w:color="auto" w:fill="FFFFFF"/>
                        </w:rPr>
                      </w:pPr>
                    </w:p>
                    <w:p w14:paraId="6FE90128" w14:textId="33580C58" w:rsidR="00632605" w:rsidRPr="00632605" w:rsidRDefault="00632605">
                      <w:pPr>
                        <w:rPr>
                          <w:rFonts w:asciiTheme="minorHAnsi" w:hAnsiTheme="minorHAnsi" w:cstheme="minorHAnsi"/>
                        </w:rPr>
                      </w:pPr>
                      <w:r>
                        <w:rPr>
                          <w:rFonts w:asciiTheme="minorHAnsi" w:hAnsiTheme="minorHAnsi" w:cstheme="minorHAnsi"/>
                          <w:color w:val="222222"/>
                          <w:szCs w:val="24"/>
                          <w:shd w:val="clear" w:color="auto" w:fill="FFFFFF"/>
                        </w:rPr>
                        <w:t xml:space="preserve">For more detail </w:t>
                      </w:r>
                      <w:r w:rsidRPr="00632605">
                        <w:rPr>
                          <w:rFonts w:asciiTheme="minorHAnsi" w:hAnsiTheme="minorHAnsi" w:cstheme="minorHAnsi"/>
                          <w:b/>
                          <w:color w:val="222222"/>
                          <w:szCs w:val="24"/>
                          <w:shd w:val="clear" w:color="auto" w:fill="FFFFFF"/>
                        </w:rPr>
                        <w:t xml:space="preserve">see </w:t>
                      </w:r>
                      <w:r>
                        <w:rPr>
                          <w:rFonts w:asciiTheme="minorHAnsi" w:hAnsiTheme="minorHAnsi" w:cstheme="minorHAnsi"/>
                          <w:b/>
                          <w:color w:val="222222"/>
                          <w:szCs w:val="24"/>
                          <w:shd w:val="clear" w:color="auto" w:fill="FFFFFF"/>
                        </w:rPr>
                        <w:t xml:space="preserve">our answer to </w:t>
                      </w:r>
                      <w:r w:rsidRPr="00632605">
                        <w:rPr>
                          <w:rFonts w:asciiTheme="minorHAnsi" w:hAnsiTheme="minorHAnsi" w:cstheme="minorHAnsi"/>
                          <w:b/>
                          <w:color w:val="222222"/>
                          <w:szCs w:val="24"/>
                          <w:shd w:val="clear" w:color="auto" w:fill="FFFFFF"/>
                        </w:rPr>
                        <w:t>Q21</w:t>
                      </w:r>
                      <w:r>
                        <w:rPr>
                          <w:rFonts w:asciiTheme="minorHAnsi" w:hAnsiTheme="minorHAnsi" w:cstheme="minorHAnsi"/>
                          <w:color w:val="222222"/>
                          <w:szCs w:val="24"/>
                          <w:shd w:val="clear" w:color="auto" w:fill="FFFFFF"/>
                        </w:rPr>
                        <w:t>.</w:t>
                      </w:r>
                    </w:p>
                  </w:txbxContent>
                </v:textbox>
                <w10:anchorlock/>
              </v:shape>
            </w:pict>
          </mc:Fallback>
        </mc:AlternateContent>
      </w:r>
    </w:p>
    <w:p w14:paraId="30971DE9" w14:textId="77777777" w:rsidR="00A74784" w:rsidRDefault="00A74784" w:rsidP="00D97E8B">
      <w:pPr>
        <w:pStyle w:val="applicquestion"/>
        <w:ind w:left="0" w:firstLine="0"/>
        <w:rPr>
          <w:rFonts w:ascii="Palatino" w:hAnsi="Palatino"/>
          <w:sz w:val="24"/>
          <w:szCs w:val="24"/>
        </w:rPr>
      </w:pPr>
    </w:p>
    <w:p w14:paraId="30635115" w14:textId="77777777" w:rsidR="00A74784" w:rsidRDefault="00E62421" w:rsidP="00A74784">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0C2D0593" wp14:editId="363B7FE4">
                <wp:extent cx="6245225" cy="287020"/>
                <wp:effectExtent l="10795" t="6350" r="11430" b="11430"/>
                <wp:docPr id="6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4676AE37" w14:textId="77777777" w:rsidR="00632605" w:rsidRPr="00383A7C" w:rsidRDefault="00632605" w:rsidP="00A74784">
                            <w:pPr>
                              <w:rPr>
                                <w:rFonts w:ascii="Calibri" w:hAnsi="Calibri"/>
                                <w:b/>
                              </w:rPr>
                            </w:pPr>
                            <w:r>
                              <w:rPr>
                                <w:rFonts w:ascii="Calibri" w:hAnsi="Calibri"/>
                                <w:b/>
                              </w:rPr>
                              <w:t>Question 6</w:t>
                            </w:r>
                            <w:r w:rsidRPr="00383A7C">
                              <w:rPr>
                                <w:rFonts w:ascii="Calibri" w:hAnsi="Calibri"/>
                                <w:b/>
                              </w:rPr>
                              <w:t xml:space="preserve">:  </w:t>
                            </w:r>
                            <w:r>
                              <w:rPr>
                                <w:rFonts w:ascii="Calibri" w:hAnsi="Calibri"/>
                                <w:b/>
                                <w:sz w:val="24"/>
                                <w:szCs w:val="24"/>
                              </w:rPr>
                              <w:t>What are the start and end dates of the study?</w:t>
                            </w:r>
                          </w:p>
                        </w:txbxContent>
                      </wps:txbx>
                      <wps:bodyPr rot="0" vert="horz" wrap="square" lIns="91440" tIns="45720" rIns="91440" bIns="45720" anchor="t" anchorCtr="0" upright="1">
                        <a:spAutoFit/>
                      </wps:bodyPr>
                    </wps:wsp>
                  </a:graphicData>
                </a:graphic>
              </wp:inline>
            </w:drawing>
          </mc:Choice>
          <mc:Fallback>
            <w:pict>
              <v:shape w14:anchorId="0C2D0593" id="Text Box 61" o:spid="_x0000_s1042"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">
                <v:textbox style="mso-fit-shape-to-text:t">
                  <w:txbxContent>
                    <w:p w14:paraId="4676AE37" w14:textId="77777777" w:rsidR="00632605" w:rsidRPr="00383A7C" w:rsidRDefault="00632605" w:rsidP="00A74784">
                      <w:pPr>
                        <w:rPr>
                          <w:rFonts w:ascii="Calibri" w:hAnsi="Calibri"/>
                          <w:b/>
                        </w:rPr>
                      </w:pPr>
                      <w:r>
                        <w:rPr>
                          <w:rFonts w:ascii="Calibri" w:hAnsi="Calibri"/>
                          <w:b/>
                        </w:rPr>
                        <w:t>Question 6</w:t>
                      </w:r>
                      <w:r w:rsidRPr="00383A7C">
                        <w:rPr>
                          <w:rFonts w:ascii="Calibri" w:hAnsi="Calibri"/>
                          <w:b/>
                        </w:rPr>
                        <w:t xml:space="preserve">:  </w:t>
                      </w:r>
                      <w:r>
                        <w:rPr>
                          <w:rFonts w:ascii="Calibri" w:hAnsi="Calibri"/>
                          <w:b/>
                          <w:sz w:val="24"/>
                          <w:szCs w:val="24"/>
                        </w:rPr>
                        <w:t>What are the start and end dates of the study?</w:t>
                      </w:r>
                    </w:p>
                  </w:txbxContent>
                </v:textbox>
                <w10:anchorlock/>
              </v:shape>
            </w:pict>
          </mc:Fallback>
        </mc:AlternateContent>
      </w:r>
    </w:p>
    <w:p w14:paraId="6D2A5982" w14:textId="77777777" w:rsidR="00A74784" w:rsidRDefault="00E62421" w:rsidP="00A74784">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23A61D1B" wp14:editId="36B74F07">
                <wp:extent cx="6249670" cy="277495"/>
                <wp:effectExtent l="1905" t="0" r="0" b="3175"/>
                <wp:docPr id="6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499DD58" w14:textId="77777777" w:rsidR="00632605" w:rsidRPr="00383A7C" w:rsidRDefault="00632605" w:rsidP="00A74784">
                            <w:pPr>
                              <w:rPr>
                                <w:rFonts w:ascii="Calibri" w:hAnsi="Calibri"/>
                                <w:i/>
                              </w:rPr>
                            </w:pPr>
                            <w:r w:rsidRPr="00D97E8B">
                              <w:rPr>
                                <w:rFonts w:ascii="Calibri" w:hAnsi="Calibri"/>
                                <w:i/>
                                <w:sz w:val="24"/>
                                <w:szCs w:val="24"/>
                              </w:rPr>
                              <w:t xml:space="preserve">Notes:  </w:t>
                            </w:r>
                            <w:r>
                              <w:rPr>
                                <w:rFonts w:ascii="Calibri" w:hAnsi="Calibri"/>
                                <w:i/>
                                <w:sz w:val="24"/>
                                <w:szCs w:val="24"/>
                              </w:rPr>
                              <w:t>If exact dates are unavailable, explain why and give approximate dates.</w:t>
                            </w:r>
                          </w:p>
                        </w:txbxContent>
                      </wps:txbx>
                      <wps:bodyPr rot="0" vert="horz" wrap="square" lIns="91440" tIns="45720" rIns="91440" bIns="45720" anchor="t" anchorCtr="0" upright="1">
                        <a:spAutoFit/>
                      </wps:bodyPr>
                    </wps:wsp>
                  </a:graphicData>
                </a:graphic>
              </wp:inline>
            </w:drawing>
          </mc:Choice>
          <mc:Fallback>
            <w:pict>
              <v:shape w14:anchorId="23A61D1B" id="Text Box 60" o:spid="_x0000_s1043"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" fillcolor="#d6e3bc" stroked="f" strokecolor="#9bbb59" strokeweight="1pt">
                <v:shadow color="#4e6128" offset="1pt"/>
                <v:textbox style="mso-fit-shape-to-text:t">
                  <w:txbxContent>
                    <w:p w14:paraId="5499DD58" w14:textId="77777777" w:rsidR="00632605" w:rsidRPr="00383A7C" w:rsidRDefault="00632605" w:rsidP="00A74784">
                      <w:pPr>
                        <w:rPr>
                          <w:rFonts w:ascii="Calibri" w:hAnsi="Calibri"/>
                          <w:i/>
                        </w:rPr>
                      </w:pPr>
                      <w:r w:rsidRPr="00D97E8B">
                        <w:rPr>
                          <w:rFonts w:ascii="Calibri" w:hAnsi="Calibri"/>
                          <w:i/>
                          <w:sz w:val="24"/>
                          <w:szCs w:val="24"/>
                        </w:rPr>
                        <w:t xml:space="preserve">Notes:  </w:t>
                      </w:r>
                      <w:r>
                        <w:rPr>
                          <w:rFonts w:ascii="Calibri" w:hAnsi="Calibri"/>
                          <w:i/>
                          <w:sz w:val="24"/>
                          <w:szCs w:val="24"/>
                        </w:rPr>
                        <w:t>If exact dates are unavailable, explain why and give approximate dates.</w:t>
                      </w:r>
                    </w:p>
                  </w:txbxContent>
                </v:textbox>
                <w10:anchorlock/>
              </v:shape>
            </w:pict>
          </mc:Fallback>
        </mc:AlternateContent>
      </w:r>
    </w:p>
    <w:p w14:paraId="0CB8C9FD" w14:textId="77777777" w:rsidR="00A74784" w:rsidRDefault="00A74784" w:rsidP="00A74784">
      <w:pPr>
        <w:pStyle w:val="applicpara"/>
        <w:rPr>
          <w:rFonts w:ascii="Palatino" w:hAnsi="Palatino"/>
          <w:sz w:val="24"/>
          <w:szCs w:val="24"/>
        </w:rPr>
      </w:pPr>
    </w:p>
    <w:p w14:paraId="2829A8D5" w14:textId="77777777" w:rsidR="00A74784" w:rsidRDefault="00E62421" w:rsidP="00A74784">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anchor distT="0" distB="0" distL="114300" distR="114300" simplePos="0" relativeHeight="251658240" behindDoc="0" locked="0" layoutInCell="1" allowOverlap="1" wp14:anchorId="315F9E8E" wp14:editId="6E12F3D4">
                <wp:simplePos x="0" y="0"/>
                <wp:positionH relativeFrom="margin">
                  <wp:align>left</wp:align>
                </wp:positionH>
                <wp:positionV relativeFrom="paragraph">
                  <wp:posOffset>0</wp:posOffset>
                </wp:positionV>
                <wp:extent cx="6243320" cy="1358900"/>
                <wp:effectExtent l="0" t="0" r="24130" b="12700"/>
                <wp:wrapSquare wrapText="bothSides"/>
                <wp:docPr id="6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358900"/>
                        </a:xfrm>
                        <a:prstGeom prst="rect">
                          <a:avLst/>
                        </a:prstGeom>
                        <a:solidFill>
                          <a:srgbClr val="FFFFFF"/>
                        </a:solidFill>
                        <a:ln w="9525">
                          <a:solidFill>
                            <a:srgbClr val="000000"/>
                          </a:solidFill>
                          <a:miter lim="800000"/>
                          <a:headEnd/>
                          <a:tailEnd/>
                        </a:ln>
                      </wps:spPr>
                      <wps:txbx>
                        <w:txbxContent>
                          <w:p w14:paraId="6BD43B20" w14:textId="238AF034" w:rsidR="00632605" w:rsidRDefault="00632605" w:rsidP="00A74784">
                            <w:pPr>
                              <w:rPr>
                                <w:rFonts w:ascii="Calibri" w:hAnsi="Calibri"/>
                              </w:rPr>
                            </w:pPr>
                            <w:r w:rsidRPr="00DE64C3">
                              <w:rPr>
                                <w:rFonts w:ascii="Calibri" w:hAnsi="Calibri"/>
                              </w:rPr>
                              <w:t xml:space="preserve">Initial scoping </w:t>
                            </w:r>
                            <w:r>
                              <w:rPr>
                                <w:rFonts w:ascii="Calibri" w:hAnsi="Calibri"/>
                              </w:rPr>
                              <w:t xml:space="preserve">for the project </w:t>
                            </w:r>
                            <w:r w:rsidRPr="00DE64C3">
                              <w:rPr>
                                <w:rFonts w:ascii="Calibri" w:hAnsi="Calibri"/>
                              </w:rPr>
                              <w:t xml:space="preserve">will </w:t>
                            </w:r>
                            <w:r>
                              <w:rPr>
                                <w:rFonts w:ascii="Calibri" w:hAnsi="Calibri"/>
                              </w:rPr>
                              <w:t xml:space="preserve">start in spring </w:t>
                            </w:r>
                            <w:r w:rsidRPr="00DE64C3">
                              <w:rPr>
                                <w:rFonts w:ascii="Calibri" w:hAnsi="Calibri"/>
                              </w:rPr>
                              <w:t xml:space="preserve">2019 </w:t>
                            </w:r>
                            <w:r>
                              <w:rPr>
                                <w:rFonts w:ascii="Calibri" w:hAnsi="Calibri"/>
                              </w:rPr>
                              <w:t xml:space="preserve">(when ethical approval is received) and extend for 6 months to the autumn of </w:t>
                            </w:r>
                            <w:r w:rsidRPr="00DE64C3">
                              <w:rPr>
                                <w:rFonts w:ascii="Calibri" w:hAnsi="Calibri"/>
                              </w:rPr>
                              <w:t>2019</w:t>
                            </w:r>
                            <w:r>
                              <w:rPr>
                                <w:rFonts w:ascii="Calibri" w:hAnsi="Calibri"/>
                              </w:rPr>
                              <w:t>.</w:t>
                            </w:r>
                          </w:p>
                          <w:p w14:paraId="72C5CB08" w14:textId="77777777" w:rsidR="00632605" w:rsidRDefault="00632605" w:rsidP="00A74784">
                            <w:pPr>
                              <w:rPr>
                                <w:rFonts w:ascii="Calibri" w:hAnsi="Calibri"/>
                              </w:rPr>
                            </w:pPr>
                          </w:p>
                          <w:p w14:paraId="72E144F5" w14:textId="158A0253" w:rsidR="00632605" w:rsidRDefault="00632605" w:rsidP="00A74784">
                            <w:pPr>
                              <w:rPr>
                                <w:rFonts w:ascii="Calibri" w:hAnsi="Calibri"/>
                              </w:rPr>
                            </w:pPr>
                            <w:r>
                              <w:rPr>
                                <w:rFonts w:ascii="Calibri" w:hAnsi="Calibri"/>
                              </w:rPr>
                              <w:t>This part of the project will involve scoping the platform requirements and getting feedback on the design.</w:t>
                            </w:r>
                          </w:p>
                          <w:p w14:paraId="782BE838" w14:textId="77777777" w:rsidR="00632605" w:rsidRDefault="00632605" w:rsidP="00A74784">
                            <w:pPr>
                              <w:rPr>
                                <w:rFonts w:ascii="Calibri" w:hAnsi="Calibri"/>
                              </w:rPr>
                            </w:pPr>
                          </w:p>
                          <w:p w14:paraId="385EE757" w14:textId="2CBA2DEB" w:rsidR="00632605" w:rsidRPr="00A37DFF" w:rsidRDefault="00632605" w:rsidP="00A74784">
                            <w:pPr>
                              <w:rPr>
                                <w:rFonts w:ascii="Calibri" w:hAnsi="Calibri"/>
                              </w:rPr>
                            </w:pPr>
                            <w:r>
                              <w:rPr>
                                <w:rFonts w:ascii="Calibri" w:hAnsi="Calibri"/>
                              </w:rPr>
                              <w:t xml:space="preserve">We will submit a separate ethics approval request for the final design. We expect this submission to happen in winter 2019.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15F9E8E" id="Text Box 59" o:spid="_x0000_s1044" type="#_x0000_t202" style="position:absolute;margin-left:0;margin-top:0;width:491.6pt;height:107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">
                <v:textbox>
                  <w:txbxContent>
                    <w:p w14:paraId="6BD43B20" w14:textId="238AF034" w:rsidR="00632605" w:rsidRDefault="00632605" w:rsidP="00A74784">
                      <w:pPr>
                        <w:rPr>
                          <w:rFonts w:ascii="Calibri" w:hAnsi="Calibri"/>
                        </w:rPr>
                      </w:pPr>
                      <w:r w:rsidRPr="00DE64C3">
                        <w:rPr>
                          <w:rFonts w:ascii="Calibri" w:hAnsi="Calibri"/>
                        </w:rPr>
                        <w:t xml:space="preserve">Initial scoping </w:t>
                      </w:r>
                      <w:r>
                        <w:rPr>
                          <w:rFonts w:ascii="Calibri" w:hAnsi="Calibri"/>
                        </w:rPr>
                        <w:t xml:space="preserve">for the project </w:t>
                      </w:r>
                      <w:r w:rsidRPr="00DE64C3">
                        <w:rPr>
                          <w:rFonts w:ascii="Calibri" w:hAnsi="Calibri"/>
                        </w:rPr>
                        <w:t xml:space="preserve">will </w:t>
                      </w:r>
                      <w:r>
                        <w:rPr>
                          <w:rFonts w:ascii="Calibri" w:hAnsi="Calibri"/>
                        </w:rPr>
                        <w:t xml:space="preserve">start in spring </w:t>
                      </w:r>
                      <w:r w:rsidRPr="00DE64C3">
                        <w:rPr>
                          <w:rFonts w:ascii="Calibri" w:hAnsi="Calibri"/>
                        </w:rPr>
                        <w:t xml:space="preserve">2019 </w:t>
                      </w:r>
                      <w:r>
                        <w:rPr>
                          <w:rFonts w:ascii="Calibri" w:hAnsi="Calibri"/>
                        </w:rPr>
                        <w:t xml:space="preserve">(when ethical approval is received) and extend for 6 months to the autumn of </w:t>
                      </w:r>
                      <w:r w:rsidRPr="00DE64C3">
                        <w:rPr>
                          <w:rFonts w:ascii="Calibri" w:hAnsi="Calibri"/>
                        </w:rPr>
                        <w:t>2019</w:t>
                      </w:r>
                      <w:r>
                        <w:rPr>
                          <w:rFonts w:ascii="Calibri" w:hAnsi="Calibri"/>
                        </w:rPr>
                        <w:t>.</w:t>
                      </w:r>
                    </w:p>
                    <w:p w14:paraId="72C5CB08" w14:textId="77777777" w:rsidR="00632605" w:rsidRDefault="00632605" w:rsidP="00A74784">
                      <w:pPr>
                        <w:rPr>
                          <w:rFonts w:ascii="Calibri" w:hAnsi="Calibri"/>
                        </w:rPr>
                      </w:pPr>
                    </w:p>
                    <w:p w14:paraId="72E144F5" w14:textId="158A0253" w:rsidR="00632605" w:rsidRDefault="00632605" w:rsidP="00A74784">
                      <w:pPr>
                        <w:rPr>
                          <w:rFonts w:ascii="Calibri" w:hAnsi="Calibri"/>
                        </w:rPr>
                      </w:pPr>
                      <w:r>
                        <w:rPr>
                          <w:rFonts w:ascii="Calibri" w:hAnsi="Calibri"/>
                        </w:rPr>
                        <w:t>This part of the project will involve scoping the platform requirements and getting feedback on the design.</w:t>
                      </w:r>
                    </w:p>
                    <w:p w14:paraId="782BE838" w14:textId="77777777" w:rsidR="00632605" w:rsidRDefault="00632605" w:rsidP="00A74784">
                      <w:pPr>
                        <w:rPr>
                          <w:rFonts w:ascii="Calibri" w:hAnsi="Calibri"/>
                        </w:rPr>
                      </w:pPr>
                    </w:p>
                    <w:p w14:paraId="385EE757" w14:textId="2CBA2DEB" w:rsidR="00632605" w:rsidRPr="00A37DFF" w:rsidRDefault="00632605" w:rsidP="00A74784">
                      <w:pPr>
                        <w:rPr>
                          <w:rFonts w:ascii="Calibri" w:hAnsi="Calibri"/>
                        </w:rPr>
                      </w:pPr>
                      <w:r>
                        <w:rPr>
                          <w:rFonts w:ascii="Calibri" w:hAnsi="Calibri"/>
                        </w:rPr>
                        <w:t xml:space="preserve">We will submit a separate ethics approval request for the final design. We expect this submission to happen in winter 2019.  </w:t>
                      </w:r>
                    </w:p>
                  </w:txbxContent>
                </v:textbox>
                <w10:wrap type="square" anchorx="margin"/>
              </v:shape>
            </w:pict>
          </mc:Fallback>
        </mc:AlternateContent>
      </w:r>
    </w:p>
    <w:p w14:paraId="613EB683" w14:textId="77777777" w:rsidR="00D97E8B" w:rsidRDefault="00D97E8B" w:rsidP="00D97E8B">
      <w:pPr>
        <w:pStyle w:val="applicpara"/>
        <w:rPr>
          <w:rFonts w:ascii="Palatino" w:hAnsi="Palatino"/>
          <w:sz w:val="24"/>
          <w:szCs w:val="24"/>
        </w:rPr>
      </w:pPr>
    </w:p>
    <w:p w14:paraId="3DECB634" w14:textId="77777777" w:rsidR="00D97E8B" w:rsidRDefault="00E62421" w:rsidP="00D97E8B">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139DF46" wp14:editId="64376881">
                <wp:extent cx="6226175" cy="287020"/>
                <wp:effectExtent l="10795" t="6985" r="11430" b="10795"/>
                <wp:docPr id="6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175" cy="287020"/>
                        </a:xfrm>
                        <a:prstGeom prst="rect">
                          <a:avLst/>
                        </a:prstGeom>
                        <a:solidFill>
                          <a:srgbClr val="FFFFFF"/>
                        </a:solidFill>
                        <a:ln w="9525">
                          <a:solidFill>
                            <a:srgbClr val="000000"/>
                          </a:solidFill>
                          <a:miter lim="800000"/>
                          <a:headEnd/>
                          <a:tailEnd/>
                        </a:ln>
                      </wps:spPr>
                      <wps:txbx>
                        <w:txbxContent>
                          <w:p w14:paraId="7396E781" w14:textId="77777777" w:rsidR="00632605" w:rsidRPr="00383A7C" w:rsidRDefault="00632605" w:rsidP="00D97E8B">
                            <w:pPr>
                              <w:rPr>
                                <w:rFonts w:ascii="Calibri" w:hAnsi="Calibri"/>
                                <w:b/>
                              </w:rPr>
                            </w:pPr>
                            <w:r>
                              <w:rPr>
                                <w:rFonts w:ascii="Calibri" w:hAnsi="Calibri"/>
                                <w:b/>
                              </w:rPr>
                              <w:t>Question 7</w:t>
                            </w:r>
                            <w:r w:rsidRPr="00383A7C">
                              <w:rPr>
                                <w:rFonts w:ascii="Calibri" w:hAnsi="Calibri"/>
                                <w:b/>
                              </w:rPr>
                              <w:t xml:space="preserve">:  </w:t>
                            </w:r>
                            <w:r>
                              <w:rPr>
                                <w:rFonts w:ascii="Calibri" w:hAnsi="Calibri"/>
                                <w:b/>
                                <w:sz w:val="24"/>
                                <w:szCs w:val="24"/>
                              </w:rPr>
                              <w:t>Briefly describe the purpose and rationale of the research</w:t>
                            </w:r>
                            <w:r w:rsidRPr="00383A7C">
                              <w:rPr>
                                <w:rFonts w:ascii="Calibri" w:hAnsi="Calibri"/>
                                <w:b/>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4139DF46" id="Text Box 25" o:spid="_x0000_s1045" type="#_x0000_t202" style="width:490.2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">
                <v:textbox style="mso-fit-shape-to-text:t">
                  <w:txbxContent>
                    <w:p w14:paraId="7396E781" w14:textId="77777777" w:rsidR="00632605" w:rsidRPr="00383A7C" w:rsidRDefault="00632605" w:rsidP="00D97E8B">
                      <w:pPr>
                        <w:rPr>
                          <w:rFonts w:ascii="Calibri" w:hAnsi="Calibri"/>
                          <w:b/>
                        </w:rPr>
                      </w:pPr>
                      <w:r>
                        <w:rPr>
                          <w:rFonts w:ascii="Calibri" w:hAnsi="Calibri"/>
                          <w:b/>
                        </w:rPr>
                        <w:t>Question 7</w:t>
                      </w:r>
                      <w:r w:rsidRPr="00383A7C">
                        <w:rPr>
                          <w:rFonts w:ascii="Calibri" w:hAnsi="Calibri"/>
                          <w:b/>
                        </w:rPr>
                        <w:t xml:space="preserve">:  </w:t>
                      </w:r>
                      <w:r>
                        <w:rPr>
                          <w:rFonts w:ascii="Calibri" w:hAnsi="Calibri"/>
                          <w:b/>
                          <w:sz w:val="24"/>
                          <w:szCs w:val="24"/>
                        </w:rPr>
                        <w:t>Briefly describe the purpose and rationale of the research</w:t>
                      </w:r>
                      <w:r w:rsidRPr="00383A7C">
                        <w:rPr>
                          <w:rFonts w:ascii="Calibri" w:hAnsi="Calibri"/>
                          <w:b/>
                          <w:sz w:val="24"/>
                          <w:szCs w:val="24"/>
                        </w:rPr>
                        <w:t xml:space="preserve">  </w:t>
                      </w:r>
                    </w:p>
                  </w:txbxContent>
                </v:textbox>
                <w10:anchorlock/>
              </v:shape>
            </w:pict>
          </mc:Fallback>
        </mc:AlternateContent>
      </w:r>
    </w:p>
    <w:p w14:paraId="3D16B0F9" w14:textId="77777777" w:rsidR="00D97E8B" w:rsidRDefault="00E62421" w:rsidP="00D97E8B">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3CB1022B" wp14:editId="6DACF546">
                <wp:extent cx="6230620" cy="463550"/>
                <wp:effectExtent l="1905" t="0" r="0" b="0"/>
                <wp:docPr id="6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20" cy="46355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40FA9165" w14:textId="77777777" w:rsidR="00632605" w:rsidRPr="00383A7C" w:rsidRDefault="00632605" w:rsidP="00D97E8B">
                            <w:pPr>
                              <w:rPr>
                                <w:rFonts w:ascii="Calibri" w:hAnsi="Calibri"/>
                                <w:i/>
                              </w:rPr>
                            </w:pPr>
                            <w:r w:rsidRPr="00D97E8B">
                              <w:rPr>
                                <w:rFonts w:ascii="Calibri" w:hAnsi="Calibri"/>
                                <w:i/>
                                <w:sz w:val="24"/>
                                <w:szCs w:val="24"/>
                              </w:rPr>
                              <w:t xml:space="preserve">Notes:  </w:t>
                            </w:r>
                            <w:r>
                              <w:rPr>
                                <w:rFonts w:ascii="Calibri" w:hAnsi="Calibri"/>
                                <w:i/>
                                <w:sz w:val="24"/>
                                <w:szCs w:val="24"/>
                              </w:rPr>
                              <w:t>Attach any detailed research proposals, if they have been submitted or will be submitted to a funding body. Make the objectives of the study clear.</w:t>
                            </w:r>
                          </w:p>
                        </w:txbxContent>
                      </wps:txbx>
                      <wps:bodyPr rot="0" vert="horz" wrap="square" lIns="91440" tIns="45720" rIns="91440" bIns="45720" anchor="t" anchorCtr="0" upright="1">
                        <a:spAutoFit/>
                      </wps:bodyPr>
                    </wps:wsp>
                  </a:graphicData>
                </a:graphic>
              </wp:inline>
            </w:drawing>
          </mc:Choice>
          <mc:Fallback>
            <w:pict>
              <v:shape w14:anchorId="3CB1022B" id="Text Box 24" o:spid="_x0000_s1046" type="#_x0000_t202" style="width:490.6pt;height: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" fillcolor="#d6e3bc" stroked="f" strokecolor="#9bbb59" strokeweight="1pt">
                <v:shadow color="#4e6128" offset="1pt"/>
                <v:textbox style="mso-fit-shape-to-text:t">
                  <w:txbxContent>
                    <w:p w14:paraId="40FA9165" w14:textId="77777777" w:rsidR="00632605" w:rsidRPr="00383A7C" w:rsidRDefault="00632605" w:rsidP="00D97E8B">
                      <w:pPr>
                        <w:rPr>
                          <w:rFonts w:ascii="Calibri" w:hAnsi="Calibri"/>
                          <w:i/>
                        </w:rPr>
                      </w:pPr>
                      <w:r w:rsidRPr="00D97E8B">
                        <w:rPr>
                          <w:rFonts w:ascii="Calibri" w:hAnsi="Calibri"/>
                          <w:i/>
                          <w:sz w:val="24"/>
                          <w:szCs w:val="24"/>
                        </w:rPr>
                        <w:t xml:space="preserve">Notes:  </w:t>
                      </w:r>
                      <w:r>
                        <w:rPr>
                          <w:rFonts w:ascii="Calibri" w:hAnsi="Calibri"/>
                          <w:i/>
                          <w:sz w:val="24"/>
                          <w:szCs w:val="24"/>
                        </w:rPr>
                        <w:t>Attach any detailed research proposals, if they have been submitted or will be submitted to a funding body. Make the objectives of the study clear.</w:t>
                      </w:r>
                    </w:p>
                  </w:txbxContent>
                </v:textbox>
                <w10:anchorlock/>
              </v:shape>
            </w:pict>
          </mc:Fallback>
        </mc:AlternateContent>
      </w:r>
    </w:p>
    <w:p w14:paraId="2A901042" w14:textId="77777777" w:rsidR="00D97E8B" w:rsidRDefault="00D97E8B" w:rsidP="00D97E8B">
      <w:pPr>
        <w:pStyle w:val="applicpara"/>
        <w:rPr>
          <w:rFonts w:ascii="Palatino" w:hAnsi="Palatino"/>
          <w:sz w:val="24"/>
          <w:szCs w:val="24"/>
        </w:rPr>
      </w:pPr>
    </w:p>
    <w:p w14:paraId="73CC789C" w14:textId="77777777" w:rsidR="00D97E8B" w:rsidRDefault="00E62421" w:rsidP="00D97E8B">
      <w:pPr>
        <w:pStyle w:val="applicquestion"/>
        <w:ind w:left="0" w:firstLine="0"/>
        <w:rPr>
          <w:rFonts w:ascii="Palatino" w:hAnsi="Palatino"/>
          <w:sz w:val="24"/>
          <w:szCs w:val="24"/>
        </w:rPr>
      </w:pPr>
      <w:r>
        <w:rPr>
          <w:rFonts w:ascii="Palatino" w:hAnsi="Palatino"/>
          <w:noProof/>
          <w:sz w:val="24"/>
          <w:szCs w:val="24"/>
          <w:lang w:eastAsia="en-GB"/>
        </w:rPr>
        <w:lastRenderedPageBreak/>
        <mc:AlternateContent>
          <mc:Choice Requires="wps">
            <w:drawing>
              <wp:anchor distT="0" distB="0" distL="114300" distR="114300" simplePos="0" relativeHeight="251659264" behindDoc="1" locked="0" layoutInCell="1" allowOverlap="1" wp14:anchorId="1F4A6D7A" wp14:editId="022404BA">
                <wp:simplePos x="0" y="0"/>
                <wp:positionH relativeFrom="margin">
                  <wp:align>left</wp:align>
                </wp:positionH>
                <wp:positionV relativeFrom="paragraph">
                  <wp:posOffset>0</wp:posOffset>
                </wp:positionV>
                <wp:extent cx="6224270" cy="4644390"/>
                <wp:effectExtent l="0" t="0" r="24130" b="22860"/>
                <wp:wrapTight wrapText="bothSides">
                  <wp:wrapPolygon edited="0">
                    <wp:start x="0" y="0"/>
                    <wp:lineTo x="0" y="21618"/>
                    <wp:lineTo x="21618" y="21618"/>
                    <wp:lineTo x="21618" y="0"/>
                    <wp:lineTo x="0" y="0"/>
                  </wp:wrapPolygon>
                </wp:wrapTight>
                <wp:docPr id="6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4644390"/>
                        </a:xfrm>
                        <a:prstGeom prst="rect">
                          <a:avLst/>
                        </a:prstGeom>
                        <a:solidFill>
                          <a:srgbClr val="FFFFFF"/>
                        </a:solidFill>
                        <a:ln w="9525">
                          <a:solidFill>
                            <a:srgbClr val="000000"/>
                          </a:solidFill>
                          <a:miter lim="800000"/>
                          <a:headEnd/>
                          <a:tailEnd/>
                        </a:ln>
                      </wps:spPr>
                      <wps:txbx>
                        <w:txbxContent>
                          <w:p w14:paraId="4A918170" w14:textId="5166F3B9" w:rsidR="00632605" w:rsidRDefault="00632605" w:rsidP="00D16B46">
                            <w:pPr>
                              <w:rPr>
                                <w:rFonts w:ascii="Calibri" w:hAnsi="Calibri"/>
                              </w:rPr>
                            </w:pPr>
                            <w:r w:rsidRPr="00D16B46">
                              <w:rPr>
                                <w:rFonts w:ascii="Calibri" w:hAnsi="Calibri"/>
                              </w:rPr>
                              <w:t>Numerous studies into sensory processing and autism have confirmed that autistic people experience sensory processing differences, and that this can significantly impact their lives. One aspect which is not yet fully understood is how sensory processing differences affect the ways in which autistic people navigate different environments. In order to help understand this area more fully, we aim to build a platform to gather a wide range of autistic people’s experience</w:t>
                            </w:r>
                            <w:r>
                              <w:rPr>
                                <w:rFonts w:ascii="Calibri" w:hAnsi="Calibri"/>
                              </w:rPr>
                              <w:t>s</w:t>
                            </w:r>
                            <w:r w:rsidRPr="00D16B46">
                              <w:rPr>
                                <w:rFonts w:ascii="Calibri" w:hAnsi="Calibri"/>
                              </w:rPr>
                              <w:t xml:space="preserve">. </w:t>
                            </w:r>
                            <w:r>
                              <w:rPr>
                                <w:rFonts w:ascii="Calibri" w:hAnsi="Calibri"/>
                              </w:rPr>
                              <w:t xml:space="preserve">We imagine a </w:t>
                            </w:r>
                            <w:r w:rsidRPr="00D16B46">
                              <w:rPr>
                                <w:rFonts w:ascii="Calibri" w:hAnsi="Calibri"/>
                              </w:rPr>
                              <w:t xml:space="preserve">secure, public platform where people </w:t>
                            </w:r>
                            <w:r>
                              <w:rPr>
                                <w:rFonts w:ascii="Calibri" w:hAnsi="Calibri"/>
                              </w:rPr>
                              <w:t xml:space="preserve">can upload </w:t>
                            </w:r>
                            <w:r w:rsidRPr="00D16B46">
                              <w:rPr>
                                <w:rFonts w:ascii="Calibri" w:hAnsi="Calibri"/>
                              </w:rPr>
                              <w:t>free text entries</w:t>
                            </w:r>
                            <w:r>
                              <w:rPr>
                                <w:rFonts w:ascii="Calibri" w:hAnsi="Calibri"/>
                              </w:rPr>
                              <w:t xml:space="preserve">, photographs </w:t>
                            </w:r>
                            <w:r w:rsidRPr="00D16B46">
                              <w:rPr>
                                <w:rFonts w:ascii="Calibri" w:hAnsi="Calibri"/>
                              </w:rPr>
                              <w:t xml:space="preserve">and demographic information </w:t>
                            </w:r>
                            <w:r>
                              <w:rPr>
                                <w:rFonts w:ascii="Calibri" w:hAnsi="Calibri"/>
                              </w:rPr>
                              <w:t xml:space="preserve">about how they </w:t>
                            </w:r>
                            <w:r w:rsidRPr="00D16B46">
                              <w:rPr>
                                <w:rFonts w:ascii="Calibri" w:hAnsi="Calibri"/>
                              </w:rPr>
                              <w:t>navigat</w:t>
                            </w:r>
                            <w:r>
                              <w:rPr>
                                <w:rFonts w:ascii="Calibri" w:hAnsi="Calibri"/>
                              </w:rPr>
                              <w:t>e</w:t>
                            </w:r>
                            <w:r w:rsidRPr="00D16B46">
                              <w:rPr>
                                <w:rFonts w:ascii="Calibri" w:hAnsi="Calibri"/>
                              </w:rPr>
                              <w:t xml:space="preserve"> different environments, a</w:t>
                            </w:r>
                            <w:r>
                              <w:rPr>
                                <w:rFonts w:ascii="Calibri" w:hAnsi="Calibri"/>
                              </w:rPr>
                              <w:t>ny barriers they face and strategies to overcome them</w:t>
                            </w:r>
                            <w:r w:rsidRPr="00D16B46">
                              <w:rPr>
                                <w:rFonts w:ascii="Calibri" w:hAnsi="Calibri"/>
                              </w:rPr>
                              <w:t>.</w:t>
                            </w:r>
                          </w:p>
                          <w:p w14:paraId="11159C91" w14:textId="05241D61" w:rsidR="00632605" w:rsidRDefault="00632605" w:rsidP="00D16B46">
                            <w:pPr>
                              <w:rPr>
                                <w:rFonts w:ascii="Calibri" w:hAnsi="Calibri"/>
                              </w:rPr>
                            </w:pPr>
                          </w:p>
                          <w:p w14:paraId="0701C2C4" w14:textId="5C9E99CE" w:rsidR="00632605" w:rsidRPr="00D16B46" w:rsidRDefault="00632605" w:rsidP="001501B3">
                            <w:pPr>
                              <w:rPr>
                                <w:rFonts w:ascii="Calibri" w:hAnsi="Calibri"/>
                              </w:rPr>
                            </w:pPr>
                            <w:r>
                              <w:rPr>
                                <w:rFonts w:ascii="Calibri" w:hAnsi="Calibri"/>
                              </w:rPr>
                              <w:t xml:space="preserve">There are key challenges in the responsible and ethical management of data relating to personal and often upsetting experiences. </w:t>
                            </w:r>
                            <w:r w:rsidRPr="00632605">
                              <w:rPr>
                                <w:rFonts w:ascii="Calibri" w:hAnsi="Calibri"/>
                                <w:b/>
                              </w:rPr>
                              <w:t>The purpose of this phase of the research is to scope and design the citizen science platform</w:t>
                            </w:r>
                            <w:r>
                              <w:rPr>
                                <w:rFonts w:ascii="Calibri" w:hAnsi="Calibri"/>
                                <w:b/>
                              </w:rPr>
                              <w:t xml:space="preserve"> in close collaboration with members of the autistic community</w:t>
                            </w:r>
                            <w:r w:rsidRPr="00632605">
                              <w:rPr>
                                <w:rFonts w:ascii="Calibri" w:hAnsi="Calibri"/>
                                <w:b/>
                              </w:rPr>
                              <w:t>.</w:t>
                            </w:r>
                            <w:r>
                              <w:rPr>
                                <w:rFonts w:ascii="Calibri" w:hAnsi="Calibri"/>
                              </w:rPr>
                              <w:t xml:space="preserve"> Our goal is to develop a framework for </w:t>
                            </w:r>
                            <w:r w:rsidRPr="00D16B46">
                              <w:rPr>
                                <w:rFonts w:ascii="Calibri" w:hAnsi="Calibri"/>
                              </w:rPr>
                              <w:t xml:space="preserve">ethical participatory </w:t>
                            </w:r>
                            <w:r>
                              <w:rPr>
                                <w:rFonts w:ascii="Calibri" w:hAnsi="Calibri"/>
                              </w:rPr>
                              <w:t xml:space="preserve">citizen </w:t>
                            </w:r>
                            <w:r w:rsidRPr="00D16B46">
                              <w:rPr>
                                <w:rFonts w:ascii="Calibri" w:hAnsi="Calibri"/>
                              </w:rPr>
                              <w:t xml:space="preserve">science. </w:t>
                            </w:r>
                            <w:r>
                              <w:rPr>
                                <w:rFonts w:ascii="Calibri" w:hAnsi="Calibri"/>
                              </w:rPr>
                              <w:t>The primary deliverable is an open access academic article describing the framework along with publicly available resources that can be easily re-used by others</w:t>
                            </w:r>
                            <w:r w:rsidRPr="00D16B46">
                              <w:rPr>
                                <w:rFonts w:ascii="Calibri" w:hAnsi="Calibri"/>
                              </w:rPr>
                              <w:t>.</w:t>
                            </w:r>
                          </w:p>
                          <w:p w14:paraId="790A2011" w14:textId="77777777" w:rsidR="00632605" w:rsidRPr="00D16B46" w:rsidRDefault="00632605" w:rsidP="00D16B46">
                            <w:pPr>
                              <w:rPr>
                                <w:rFonts w:ascii="Calibri" w:hAnsi="Calibri"/>
                              </w:rPr>
                            </w:pPr>
                          </w:p>
                          <w:p w14:paraId="1C3FD7D4" w14:textId="0B2083B7" w:rsidR="00632605" w:rsidRDefault="00632605" w:rsidP="00D16B46">
                            <w:pPr>
                              <w:rPr>
                                <w:rFonts w:ascii="Calibri" w:hAnsi="Calibri"/>
                              </w:rPr>
                            </w:pPr>
                            <w:r>
                              <w:rPr>
                                <w:rFonts w:ascii="Calibri" w:hAnsi="Calibri"/>
                              </w:rPr>
                              <w:t xml:space="preserve">In order to ensure that the work achieves its goal of improving the lives of autistic people, they must be </w:t>
                            </w:r>
                            <w:r w:rsidRPr="00D16B46">
                              <w:rPr>
                                <w:rFonts w:ascii="Calibri" w:hAnsi="Calibri"/>
                              </w:rPr>
                              <w:t>involv</w:t>
                            </w:r>
                            <w:r>
                              <w:rPr>
                                <w:rFonts w:ascii="Calibri" w:hAnsi="Calibri"/>
                              </w:rPr>
                              <w:t xml:space="preserve">ed in the </w:t>
                            </w:r>
                            <w:r w:rsidRPr="00D16B46">
                              <w:rPr>
                                <w:rFonts w:ascii="Calibri" w:hAnsi="Calibri"/>
                              </w:rPr>
                              <w:t>co-development of the platform</w:t>
                            </w:r>
                            <w:r>
                              <w:rPr>
                                <w:rFonts w:ascii="Calibri" w:hAnsi="Calibri"/>
                              </w:rPr>
                              <w:t xml:space="preserve"> from the start. M</w:t>
                            </w:r>
                            <w:r w:rsidRPr="00D16B46">
                              <w:rPr>
                                <w:rFonts w:ascii="Calibri" w:hAnsi="Calibri"/>
                              </w:rPr>
                              <w:t xml:space="preserve">embers of the autistic community </w:t>
                            </w:r>
                            <w:r>
                              <w:rPr>
                                <w:rFonts w:ascii="Calibri" w:hAnsi="Calibri"/>
                              </w:rPr>
                              <w:t xml:space="preserve">– </w:t>
                            </w:r>
                            <w:r w:rsidRPr="00D16B46">
                              <w:rPr>
                                <w:rFonts w:ascii="Calibri" w:hAnsi="Calibri"/>
                              </w:rPr>
                              <w:t>autistic people, their relatives and carers</w:t>
                            </w:r>
                            <w:r>
                              <w:rPr>
                                <w:rFonts w:ascii="Calibri" w:hAnsi="Calibri"/>
                              </w:rPr>
                              <w:t xml:space="preserve"> – are </w:t>
                            </w:r>
                            <w:r w:rsidRPr="00D16B46">
                              <w:rPr>
                                <w:rFonts w:ascii="Calibri" w:hAnsi="Calibri"/>
                              </w:rPr>
                              <w:t>integral to the process of researching, building, and designing the platform, which will be modified iteratively based on their feedback.</w:t>
                            </w:r>
                            <w:r>
                              <w:rPr>
                                <w:rFonts w:ascii="Calibri" w:hAnsi="Calibri"/>
                              </w:rPr>
                              <w:t xml:space="preserve"> We will gather this feedback from in person focus groups and via online platforms such as Google Forms and GitHub project management tools (issues and pull requests).</w:t>
                            </w:r>
                          </w:p>
                          <w:p w14:paraId="7FD94B30" w14:textId="77777777" w:rsidR="00632605" w:rsidRPr="00D16B46" w:rsidRDefault="00632605" w:rsidP="00D16B46">
                            <w:pPr>
                              <w:rPr>
                                <w:rFonts w:ascii="Calibri" w:hAnsi="Calibri"/>
                              </w:rPr>
                            </w:pPr>
                          </w:p>
                          <w:p w14:paraId="56A7685C" w14:textId="1FB5F4CA" w:rsidR="00632605" w:rsidRPr="001C706B" w:rsidRDefault="00632605">
                            <w:pPr>
                              <w:rPr>
                                <w:rFonts w:ascii="Calibri" w:hAnsi="Calibri"/>
                                <w:b/>
                              </w:rPr>
                            </w:pPr>
                            <w:r>
                              <w:rPr>
                                <w:rFonts w:ascii="Calibri" w:hAnsi="Calibri"/>
                              </w:rPr>
                              <w:t>The project described here relates to the design of the platform, the development of the data management processes – including who will have access to the data for secondary research purposes – and the evaluation of openly built protypes. W</w:t>
                            </w:r>
                            <w:r w:rsidRPr="00D16B46">
                              <w:rPr>
                                <w:rFonts w:ascii="Calibri" w:hAnsi="Calibri"/>
                              </w:rPr>
                              <w:t xml:space="preserve">e will seek </w:t>
                            </w:r>
                            <w:r w:rsidRPr="00632605">
                              <w:rPr>
                                <w:rFonts w:ascii="Calibri" w:hAnsi="Calibri"/>
                                <w:b/>
                              </w:rPr>
                              <w:t>separate ethics approval</w:t>
                            </w:r>
                            <w:r w:rsidRPr="00D16B46">
                              <w:rPr>
                                <w:rFonts w:ascii="Calibri" w:hAnsi="Calibri"/>
                              </w:rPr>
                              <w:t xml:space="preserve"> </w:t>
                            </w:r>
                            <w:r w:rsidRPr="00FD54C1">
                              <w:rPr>
                                <w:rFonts w:ascii="Calibri" w:hAnsi="Calibri"/>
                                <w:b/>
                              </w:rPr>
                              <w:t>at a later date</w:t>
                            </w:r>
                            <w:r w:rsidRPr="00D16B46">
                              <w:rPr>
                                <w:rFonts w:ascii="Calibri" w:hAnsi="Calibri"/>
                              </w:rPr>
                              <w:t xml:space="preserve"> </w:t>
                            </w:r>
                            <w:r>
                              <w:rPr>
                                <w:rFonts w:ascii="Calibri" w:hAnsi="Calibri"/>
                              </w:rPr>
                              <w:t xml:space="preserve">when launching the </w:t>
                            </w:r>
                            <w:r w:rsidRPr="00D16B46">
                              <w:rPr>
                                <w:rFonts w:ascii="Calibri" w:hAnsi="Calibri"/>
                              </w:rPr>
                              <w:t>platform to gather and store data</w:t>
                            </w:r>
                            <w:r>
                              <w:rPr>
                                <w:rFonts w:ascii="Calibri" w:hAnsi="Calibri"/>
                              </w:rPr>
                              <w:t xml:space="preserve"> to answer specific research questions</w:t>
                            </w:r>
                            <w:r w:rsidRPr="00D16B46">
                              <w:rPr>
                                <w:rFonts w:ascii="Calibri" w:hAnsi="Calibri"/>
                              </w:rPr>
                              <w:t>.</w:t>
                            </w:r>
                            <w:r>
                              <w:rPr>
                                <w:rFonts w:ascii="Calibri" w:hAnsi="Calibri"/>
                              </w:rPr>
                              <w:t xml:space="preserve">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F4A6D7A" id="Text Box 23" o:spid="_x0000_s1047" type="#_x0000_t202" style="position:absolute;margin-left:0;margin-top:0;width:490.1pt;height:365.7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">
                <v:textbox>
                  <w:txbxContent>
                    <w:p w14:paraId="4A918170" w14:textId="5166F3B9" w:rsidR="00632605" w:rsidRDefault="00632605" w:rsidP="00D16B46">
                      <w:pPr>
                        <w:rPr>
                          <w:rFonts w:ascii="Calibri" w:hAnsi="Calibri"/>
                        </w:rPr>
                      </w:pPr>
                      <w:r w:rsidRPr="00D16B46">
                        <w:rPr>
                          <w:rFonts w:ascii="Calibri" w:hAnsi="Calibri"/>
                        </w:rPr>
                        <w:t>Numerous studies into sensory processing and autism have confirmed that autistic people experience sensory processing differences, and that this can significantly impact their lives. One aspect which is not yet fully understood is how sensory processing differences affect the ways in which autistic people navigate different environments. In order to help understand this area more fully, we aim to build a platform to gather a wide range of autistic people’s experience</w:t>
                      </w:r>
                      <w:r>
                        <w:rPr>
                          <w:rFonts w:ascii="Calibri" w:hAnsi="Calibri"/>
                        </w:rPr>
                        <w:t>s</w:t>
                      </w:r>
                      <w:r w:rsidRPr="00D16B46">
                        <w:rPr>
                          <w:rFonts w:ascii="Calibri" w:hAnsi="Calibri"/>
                        </w:rPr>
                        <w:t xml:space="preserve">. </w:t>
                      </w:r>
                      <w:r>
                        <w:rPr>
                          <w:rFonts w:ascii="Calibri" w:hAnsi="Calibri"/>
                        </w:rPr>
                        <w:t xml:space="preserve">We imagine a </w:t>
                      </w:r>
                      <w:r w:rsidRPr="00D16B46">
                        <w:rPr>
                          <w:rFonts w:ascii="Calibri" w:hAnsi="Calibri"/>
                        </w:rPr>
                        <w:t xml:space="preserve">secure, public platform where people </w:t>
                      </w:r>
                      <w:r>
                        <w:rPr>
                          <w:rFonts w:ascii="Calibri" w:hAnsi="Calibri"/>
                        </w:rPr>
                        <w:t xml:space="preserve">can upload </w:t>
                      </w:r>
                      <w:r w:rsidRPr="00D16B46">
                        <w:rPr>
                          <w:rFonts w:ascii="Calibri" w:hAnsi="Calibri"/>
                        </w:rPr>
                        <w:t>free text entries</w:t>
                      </w:r>
                      <w:r>
                        <w:rPr>
                          <w:rFonts w:ascii="Calibri" w:hAnsi="Calibri"/>
                        </w:rPr>
                        <w:t xml:space="preserve">, photographs </w:t>
                      </w:r>
                      <w:r w:rsidRPr="00D16B46">
                        <w:rPr>
                          <w:rFonts w:ascii="Calibri" w:hAnsi="Calibri"/>
                        </w:rPr>
                        <w:t xml:space="preserve">and demographic information </w:t>
                      </w:r>
                      <w:r>
                        <w:rPr>
                          <w:rFonts w:ascii="Calibri" w:hAnsi="Calibri"/>
                        </w:rPr>
                        <w:t xml:space="preserve">about how they </w:t>
                      </w:r>
                      <w:r w:rsidRPr="00D16B46">
                        <w:rPr>
                          <w:rFonts w:ascii="Calibri" w:hAnsi="Calibri"/>
                        </w:rPr>
                        <w:t>navigat</w:t>
                      </w:r>
                      <w:r>
                        <w:rPr>
                          <w:rFonts w:ascii="Calibri" w:hAnsi="Calibri"/>
                        </w:rPr>
                        <w:t>e</w:t>
                      </w:r>
                      <w:r w:rsidRPr="00D16B46">
                        <w:rPr>
                          <w:rFonts w:ascii="Calibri" w:hAnsi="Calibri"/>
                        </w:rPr>
                        <w:t xml:space="preserve"> different environments, a</w:t>
                      </w:r>
                      <w:r>
                        <w:rPr>
                          <w:rFonts w:ascii="Calibri" w:hAnsi="Calibri"/>
                        </w:rPr>
                        <w:t>ny barriers they face and strategies to overcome them</w:t>
                      </w:r>
                      <w:r w:rsidRPr="00D16B46">
                        <w:rPr>
                          <w:rFonts w:ascii="Calibri" w:hAnsi="Calibri"/>
                        </w:rPr>
                        <w:t>.</w:t>
                      </w:r>
                    </w:p>
                    <w:p w14:paraId="11159C91" w14:textId="05241D61" w:rsidR="00632605" w:rsidRDefault="00632605" w:rsidP="00D16B46">
                      <w:pPr>
                        <w:rPr>
                          <w:rFonts w:ascii="Calibri" w:hAnsi="Calibri"/>
                        </w:rPr>
                      </w:pPr>
                    </w:p>
                    <w:p w14:paraId="0701C2C4" w14:textId="5C9E99CE" w:rsidR="00632605" w:rsidRPr="00D16B46" w:rsidRDefault="00632605" w:rsidP="001501B3">
                      <w:pPr>
                        <w:rPr>
                          <w:rFonts w:ascii="Calibri" w:hAnsi="Calibri"/>
                        </w:rPr>
                      </w:pPr>
                      <w:r>
                        <w:rPr>
                          <w:rFonts w:ascii="Calibri" w:hAnsi="Calibri"/>
                        </w:rPr>
                        <w:t xml:space="preserve">There are key challenges in the responsible and ethical management of data relating to personal and often upsetting experiences. </w:t>
                      </w:r>
                      <w:r w:rsidRPr="00632605">
                        <w:rPr>
                          <w:rFonts w:ascii="Calibri" w:hAnsi="Calibri"/>
                          <w:b/>
                        </w:rPr>
                        <w:t>The purpose of this phase of the research is to scope and design the citizen science platform</w:t>
                      </w:r>
                      <w:r>
                        <w:rPr>
                          <w:rFonts w:ascii="Calibri" w:hAnsi="Calibri"/>
                          <w:b/>
                        </w:rPr>
                        <w:t xml:space="preserve"> in close collaboration with members of the autistic community</w:t>
                      </w:r>
                      <w:r w:rsidRPr="00632605">
                        <w:rPr>
                          <w:rFonts w:ascii="Calibri" w:hAnsi="Calibri"/>
                          <w:b/>
                        </w:rPr>
                        <w:t>.</w:t>
                      </w:r>
                      <w:r>
                        <w:rPr>
                          <w:rFonts w:ascii="Calibri" w:hAnsi="Calibri"/>
                        </w:rPr>
                        <w:t xml:space="preserve"> Our goal is to develop a framework for </w:t>
                      </w:r>
                      <w:r w:rsidRPr="00D16B46">
                        <w:rPr>
                          <w:rFonts w:ascii="Calibri" w:hAnsi="Calibri"/>
                        </w:rPr>
                        <w:t xml:space="preserve">ethical participatory </w:t>
                      </w:r>
                      <w:r>
                        <w:rPr>
                          <w:rFonts w:ascii="Calibri" w:hAnsi="Calibri"/>
                        </w:rPr>
                        <w:t xml:space="preserve">citizen </w:t>
                      </w:r>
                      <w:r w:rsidRPr="00D16B46">
                        <w:rPr>
                          <w:rFonts w:ascii="Calibri" w:hAnsi="Calibri"/>
                        </w:rPr>
                        <w:t xml:space="preserve">science. </w:t>
                      </w:r>
                      <w:r>
                        <w:rPr>
                          <w:rFonts w:ascii="Calibri" w:hAnsi="Calibri"/>
                        </w:rPr>
                        <w:t>The primary deliverable is an open access academic article describing the framework along with publicly available resources that can be easily re-used by others</w:t>
                      </w:r>
                      <w:r w:rsidRPr="00D16B46">
                        <w:rPr>
                          <w:rFonts w:ascii="Calibri" w:hAnsi="Calibri"/>
                        </w:rPr>
                        <w:t>.</w:t>
                      </w:r>
                    </w:p>
                    <w:p w14:paraId="790A2011" w14:textId="77777777" w:rsidR="00632605" w:rsidRPr="00D16B46" w:rsidRDefault="00632605" w:rsidP="00D16B46">
                      <w:pPr>
                        <w:rPr>
                          <w:rFonts w:ascii="Calibri" w:hAnsi="Calibri"/>
                        </w:rPr>
                      </w:pPr>
                    </w:p>
                    <w:p w14:paraId="1C3FD7D4" w14:textId="0B2083B7" w:rsidR="00632605" w:rsidRDefault="00632605" w:rsidP="00D16B46">
                      <w:pPr>
                        <w:rPr>
                          <w:rFonts w:ascii="Calibri" w:hAnsi="Calibri"/>
                        </w:rPr>
                      </w:pPr>
                      <w:r>
                        <w:rPr>
                          <w:rFonts w:ascii="Calibri" w:hAnsi="Calibri"/>
                        </w:rPr>
                        <w:t xml:space="preserve">In order to ensure that the work achieves its goal of improving the lives of autistic people, they must be </w:t>
                      </w:r>
                      <w:r w:rsidRPr="00D16B46">
                        <w:rPr>
                          <w:rFonts w:ascii="Calibri" w:hAnsi="Calibri"/>
                        </w:rPr>
                        <w:t>involv</w:t>
                      </w:r>
                      <w:r>
                        <w:rPr>
                          <w:rFonts w:ascii="Calibri" w:hAnsi="Calibri"/>
                        </w:rPr>
                        <w:t xml:space="preserve">ed in the </w:t>
                      </w:r>
                      <w:r w:rsidRPr="00D16B46">
                        <w:rPr>
                          <w:rFonts w:ascii="Calibri" w:hAnsi="Calibri"/>
                        </w:rPr>
                        <w:t>co-development of the platform</w:t>
                      </w:r>
                      <w:r>
                        <w:rPr>
                          <w:rFonts w:ascii="Calibri" w:hAnsi="Calibri"/>
                        </w:rPr>
                        <w:t xml:space="preserve"> from the start. M</w:t>
                      </w:r>
                      <w:r w:rsidRPr="00D16B46">
                        <w:rPr>
                          <w:rFonts w:ascii="Calibri" w:hAnsi="Calibri"/>
                        </w:rPr>
                        <w:t xml:space="preserve">embers of the autistic community </w:t>
                      </w:r>
                      <w:r>
                        <w:rPr>
                          <w:rFonts w:ascii="Calibri" w:hAnsi="Calibri"/>
                        </w:rPr>
                        <w:t xml:space="preserve">– </w:t>
                      </w:r>
                      <w:r w:rsidRPr="00D16B46">
                        <w:rPr>
                          <w:rFonts w:ascii="Calibri" w:hAnsi="Calibri"/>
                        </w:rPr>
                        <w:t>autistic people, their relatives and carers</w:t>
                      </w:r>
                      <w:r>
                        <w:rPr>
                          <w:rFonts w:ascii="Calibri" w:hAnsi="Calibri"/>
                        </w:rPr>
                        <w:t xml:space="preserve"> – are </w:t>
                      </w:r>
                      <w:r w:rsidRPr="00D16B46">
                        <w:rPr>
                          <w:rFonts w:ascii="Calibri" w:hAnsi="Calibri"/>
                        </w:rPr>
                        <w:t>integral to the process of researching, building, and designing the platform, which will be modified iteratively based on their feedback.</w:t>
                      </w:r>
                      <w:r>
                        <w:rPr>
                          <w:rFonts w:ascii="Calibri" w:hAnsi="Calibri"/>
                        </w:rPr>
                        <w:t xml:space="preserve"> We will gather this feedback from in person focus groups and via online platforms such as Google Forms and GitHub project management tools (issues and pull requests).</w:t>
                      </w:r>
                    </w:p>
                    <w:p w14:paraId="7FD94B30" w14:textId="77777777" w:rsidR="00632605" w:rsidRPr="00D16B46" w:rsidRDefault="00632605" w:rsidP="00D16B46">
                      <w:pPr>
                        <w:rPr>
                          <w:rFonts w:ascii="Calibri" w:hAnsi="Calibri"/>
                        </w:rPr>
                      </w:pPr>
                    </w:p>
                    <w:p w14:paraId="56A7685C" w14:textId="1FB5F4CA" w:rsidR="00632605" w:rsidRPr="001C706B" w:rsidRDefault="00632605">
                      <w:pPr>
                        <w:rPr>
                          <w:rFonts w:ascii="Calibri" w:hAnsi="Calibri"/>
                          <w:b/>
                        </w:rPr>
                      </w:pPr>
                      <w:r>
                        <w:rPr>
                          <w:rFonts w:ascii="Calibri" w:hAnsi="Calibri"/>
                        </w:rPr>
                        <w:t>The project described here relates to the design of the platform, the development of the data management processes – including who will have access to the data for secondary research purposes – and the evaluation of openly built protypes. W</w:t>
                      </w:r>
                      <w:r w:rsidRPr="00D16B46">
                        <w:rPr>
                          <w:rFonts w:ascii="Calibri" w:hAnsi="Calibri"/>
                        </w:rPr>
                        <w:t xml:space="preserve">e will seek </w:t>
                      </w:r>
                      <w:r w:rsidRPr="00632605">
                        <w:rPr>
                          <w:rFonts w:ascii="Calibri" w:hAnsi="Calibri"/>
                          <w:b/>
                        </w:rPr>
                        <w:t>separate ethics approval</w:t>
                      </w:r>
                      <w:r w:rsidRPr="00D16B46">
                        <w:rPr>
                          <w:rFonts w:ascii="Calibri" w:hAnsi="Calibri"/>
                        </w:rPr>
                        <w:t xml:space="preserve"> </w:t>
                      </w:r>
                      <w:r w:rsidRPr="00FD54C1">
                        <w:rPr>
                          <w:rFonts w:ascii="Calibri" w:hAnsi="Calibri"/>
                          <w:b/>
                        </w:rPr>
                        <w:t>at a later date</w:t>
                      </w:r>
                      <w:r w:rsidRPr="00D16B46">
                        <w:rPr>
                          <w:rFonts w:ascii="Calibri" w:hAnsi="Calibri"/>
                        </w:rPr>
                        <w:t xml:space="preserve"> </w:t>
                      </w:r>
                      <w:r>
                        <w:rPr>
                          <w:rFonts w:ascii="Calibri" w:hAnsi="Calibri"/>
                        </w:rPr>
                        <w:t xml:space="preserve">when launching the </w:t>
                      </w:r>
                      <w:r w:rsidRPr="00D16B46">
                        <w:rPr>
                          <w:rFonts w:ascii="Calibri" w:hAnsi="Calibri"/>
                        </w:rPr>
                        <w:t>platform to gather and store data</w:t>
                      </w:r>
                      <w:r>
                        <w:rPr>
                          <w:rFonts w:ascii="Calibri" w:hAnsi="Calibri"/>
                        </w:rPr>
                        <w:t xml:space="preserve"> to answer specific research questions</w:t>
                      </w:r>
                      <w:r w:rsidRPr="00D16B46">
                        <w:rPr>
                          <w:rFonts w:ascii="Calibri" w:hAnsi="Calibri"/>
                        </w:rPr>
                        <w:t>.</w:t>
                      </w:r>
                      <w:r>
                        <w:rPr>
                          <w:rFonts w:ascii="Calibri" w:hAnsi="Calibri"/>
                        </w:rPr>
                        <w:t xml:space="preserve"> </w:t>
                      </w:r>
                    </w:p>
                  </w:txbxContent>
                </v:textbox>
                <w10:wrap type="tight" anchorx="margin"/>
              </v:shape>
            </w:pict>
          </mc:Fallback>
        </mc:AlternateContent>
      </w:r>
    </w:p>
    <w:p w14:paraId="063BE133" w14:textId="77777777" w:rsidR="00A37DFF" w:rsidRDefault="00A37DFF" w:rsidP="00A37DFF">
      <w:pPr>
        <w:pStyle w:val="applicpara"/>
        <w:rPr>
          <w:rFonts w:ascii="Palatino" w:hAnsi="Palatino"/>
          <w:sz w:val="24"/>
          <w:szCs w:val="24"/>
        </w:rPr>
      </w:pPr>
    </w:p>
    <w:p w14:paraId="423B23FD" w14:textId="77777777" w:rsidR="00A37DFF" w:rsidRDefault="00E62421" w:rsidP="00A37DFF">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66B69AD9" wp14:editId="065F5A1E">
                <wp:extent cx="6226175" cy="287020"/>
                <wp:effectExtent l="10795" t="6985" r="11430" b="10795"/>
                <wp:docPr id="6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175" cy="287020"/>
                        </a:xfrm>
                        <a:prstGeom prst="rect">
                          <a:avLst/>
                        </a:prstGeom>
                        <a:solidFill>
                          <a:srgbClr val="FFFFFF"/>
                        </a:solidFill>
                        <a:ln w="9525">
                          <a:solidFill>
                            <a:srgbClr val="000000"/>
                          </a:solidFill>
                          <a:miter lim="800000"/>
                          <a:headEnd/>
                          <a:tailEnd/>
                        </a:ln>
                      </wps:spPr>
                      <wps:txbx>
                        <w:txbxContent>
                          <w:p w14:paraId="3EAEE38D" w14:textId="77777777" w:rsidR="00632605" w:rsidRPr="00383A7C" w:rsidRDefault="00632605" w:rsidP="00A37DFF">
                            <w:pPr>
                              <w:rPr>
                                <w:rFonts w:ascii="Calibri" w:hAnsi="Calibri"/>
                                <w:b/>
                              </w:rPr>
                            </w:pPr>
                            <w:r>
                              <w:rPr>
                                <w:rFonts w:ascii="Calibri" w:hAnsi="Calibri"/>
                                <w:b/>
                              </w:rPr>
                              <w:t>Question 8</w:t>
                            </w:r>
                            <w:r w:rsidRPr="00383A7C">
                              <w:rPr>
                                <w:rFonts w:ascii="Calibri" w:hAnsi="Calibri"/>
                                <w:b/>
                              </w:rPr>
                              <w:t xml:space="preserve">:  </w:t>
                            </w:r>
                            <w:r>
                              <w:rPr>
                                <w:rFonts w:ascii="Calibri" w:hAnsi="Calibri"/>
                                <w:b/>
                                <w:sz w:val="24"/>
                                <w:szCs w:val="24"/>
                              </w:rPr>
                              <w:t>Who is funding the costs of the study?</w:t>
                            </w:r>
                            <w:r w:rsidRPr="00383A7C">
                              <w:rPr>
                                <w:rFonts w:ascii="Calibri" w:hAnsi="Calibri"/>
                                <w:b/>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66B69AD9" id="Text Box 28" o:spid="_x0000_s1048" type="#_x0000_t202" style="width:490.2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">
                <v:textbox style="mso-fit-shape-to-text:t">
                  <w:txbxContent>
                    <w:p w14:paraId="3EAEE38D" w14:textId="77777777" w:rsidR="00632605" w:rsidRPr="00383A7C" w:rsidRDefault="00632605" w:rsidP="00A37DFF">
                      <w:pPr>
                        <w:rPr>
                          <w:rFonts w:ascii="Calibri" w:hAnsi="Calibri"/>
                          <w:b/>
                        </w:rPr>
                      </w:pPr>
                      <w:r>
                        <w:rPr>
                          <w:rFonts w:ascii="Calibri" w:hAnsi="Calibri"/>
                          <w:b/>
                        </w:rPr>
                        <w:t>Question 8</w:t>
                      </w:r>
                      <w:r w:rsidRPr="00383A7C">
                        <w:rPr>
                          <w:rFonts w:ascii="Calibri" w:hAnsi="Calibri"/>
                          <w:b/>
                        </w:rPr>
                        <w:t xml:space="preserve">:  </w:t>
                      </w:r>
                      <w:r>
                        <w:rPr>
                          <w:rFonts w:ascii="Calibri" w:hAnsi="Calibri"/>
                          <w:b/>
                          <w:sz w:val="24"/>
                          <w:szCs w:val="24"/>
                        </w:rPr>
                        <w:t>Who is funding the costs of the study?</w:t>
                      </w:r>
                      <w:r w:rsidRPr="00383A7C">
                        <w:rPr>
                          <w:rFonts w:ascii="Calibri" w:hAnsi="Calibri"/>
                          <w:b/>
                          <w:sz w:val="24"/>
                          <w:szCs w:val="24"/>
                        </w:rPr>
                        <w:t xml:space="preserve">  </w:t>
                      </w:r>
                    </w:p>
                  </w:txbxContent>
                </v:textbox>
                <w10:anchorlock/>
              </v:shape>
            </w:pict>
          </mc:Fallback>
        </mc:AlternateContent>
      </w:r>
    </w:p>
    <w:p w14:paraId="71E07F2B" w14:textId="77777777" w:rsidR="00A37DFF" w:rsidRDefault="00E62421" w:rsidP="00A37DFF">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1310D7DD" wp14:editId="0835FE26">
                <wp:extent cx="6228715" cy="463550"/>
                <wp:effectExtent l="1905" t="0" r="0" b="0"/>
                <wp:docPr id="6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715" cy="46355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442D978" w14:textId="77777777" w:rsidR="00632605" w:rsidRPr="00383A7C" w:rsidRDefault="00632605" w:rsidP="00A37DFF">
                            <w:pPr>
                              <w:rPr>
                                <w:rFonts w:ascii="Calibri" w:hAnsi="Calibri"/>
                                <w:i/>
                              </w:rPr>
                            </w:pPr>
                            <w:r>
                              <w:rPr>
                                <w:rFonts w:ascii="Calibri" w:hAnsi="Calibri"/>
                                <w:i/>
                                <w:sz w:val="24"/>
                                <w:szCs w:val="24"/>
                              </w:rPr>
                              <w:t xml:space="preserve">Notes: Give the name and address of funding bodies or other sponsorship (other than the University of Cambridge) involved in providing resources for the study.  </w:t>
                            </w:r>
                          </w:p>
                        </w:txbxContent>
                      </wps:txbx>
                      <wps:bodyPr rot="0" vert="horz" wrap="square" lIns="91440" tIns="45720" rIns="91440" bIns="45720" anchor="t" anchorCtr="0" upright="1">
                        <a:spAutoFit/>
                      </wps:bodyPr>
                    </wps:wsp>
                  </a:graphicData>
                </a:graphic>
              </wp:inline>
            </w:drawing>
          </mc:Choice>
          <mc:Fallback>
            <w:pict>
              <v:shape w14:anchorId="1310D7DD" id="Text Box 27" o:spid="_x0000_s1049" type="#_x0000_t202" style="width:490.45pt;height: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" fillcolor="#d6e3bc" stroked="f" strokecolor="#9bbb59" strokeweight="1pt">
                <v:shadow color="#4e6128" offset="1pt"/>
                <v:textbox style="mso-fit-shape-to-text:t">
                  <w:txbxContent>
                    <w:p w14:paraId="3442D978" w14:textId="77777777" w:rsidR="00632605" w:rsidRPr="00383A7C" w:rsidRDefault="00632605" w:rsidP="00A37DFF">
                      <w:pPr>
                        <w:rPr>
                          <w:rFonts w:ascii="Calibri" w:hAnsi="Calibri"/>
                          <w:i/>
                        </w:rPr>
                      </w:pPr>
                      <w:r>
                        <w:rPr>
                          <w:rFonts w:ascii="Calibri" w:hAnsi="Calibri"/>
                          <w:i/>
                          <w:sz w:val="24"/>
                          <w:szCs w:val="24"/>
                        </w:rPr>
                        <w:t xml:space="preserve">Notes: Give the name and address of funding bodies or other sponsorship (other than the </w:t>
                      </w:r>
                      <w:smartTag w:uri="urn:schemas-microsoft-com:office:smarttags" w:element="place">
                        <w:smartTag w:uri="urn:schemas-microsoft-com:office:smarttags" w:element="PlaceType">
                          <w:r>
                            <w:rPr>
                              <w:rFonts w:ascii="Calibri" w:hAnsi="Calibri"/>
                              <w:i/>
                              <w:sz w:val="24"/>
                              <w:szCs w:val="24"/>
                            </w:rPr>
                            <w:t>University</w:t>
                          </w:r>
                        </w:smartTag>
                        <w:r>
                          <w:rPr>
                            <w:rFonts w:ascii="Calibri" w:hAnsi="Calibri"/>
                            <w:i/>
                            <w:sz w:val="24"/>
                            <w:szCs w:val="24"/>
                          </w:rPr>
                          <w:t xml:space="preserve"> of </w:t>
                        </w:r>
                        <w:smartTag w:uri="urn:schemas-microsoft-com:office:smarttags" w:element="PlaceName">
                          <w:r>
                            <w:rPr>
                              <w:rFonts w:ascii="Calibri" w:hAnsi="Calibri"/>
                              <w:i/>
                              <w:sz w:val="24"/>
                              <w:szCs w:val="24"/>
                            </w:rPr>
                            <w:t>Cambridge</w:t>
                          </w:r>
                        </w:smartTag>
                      </w:smartTag>
                      <w:r>
                        <w:rPr>
                          <w:rFonts w:ascii="Calibri" w:hAnsi="Calibri"/>
                          <w:i/>
                          <w:sz w:val="24"/>
                          <w:szCs w:val="24"/>
                        </w:rPr>
                        <w:t xml:space="preserve">) involved in providing resources for the study.  </w:t>
                      </w:r>
                    </w:p>
                  </w:txbxContent>
                </v:textbox>
                <w10:anchorlock/>
              </v:shape>
            </w:pict>
          </mc:Fallback>
        </mc:AlternateContent>
      </w:r>
    </w:p>
    <w:p w14:paraId="4C7B81CB" w14:textId="77777777" w:rsidR="00A37DFF" w:rsidRDefault="00A37DFF" w:rsidP="00A37DFF">
      <w:pPr>
        <w:pStyle w:val="applicpara"/>
        <w:rPr>
          <w:rFonts w:ascii="Palatino" w:hAnsi="Palatino"/>
          <w:sz w:val="24"/>
          <w:szCs w:val="24"/>
        </w:rPr>
      </w:pPr>
    </w:p>
    <w:p w14:paraId="392F1540" w14:textId="77777777" w:rsidR="00A37DFF" w:rsidRDefault="00E62421" w:rsidP="00A37DFF">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1A63A883" wp14:editId="747322CF">
                <wp:extent cx="6224270" cy="2209800"/>
                <wp:effectExtent l="0" t="0" r="24130" b="19050"/>
                <wp:docPr id="6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2209800"/>
                        </a:xfrm>
                        <a:prstGeom prst="rect">
                          <a:avLst/>
                        </a:prstGeom>
                        <a:solidFill>
                          <a:srgbClr val="FFFFFF"/>
                        </a:solidFill>
                        <a:ln w="9525">
                          <a:solidFill>
                            <a:srgbClr val="000000"/>
                          </a:solidFill>
                          <a:miter lim="800000"/>
                          <a:headEnd/>
                          <a:tailEnd/>
                        </a:ln>
                      </wps:spPr>
                      <wps:txbx>
                        <w:txbxContent>
                          <w:p w14:paraId="336E8655" w14:textId="061757AE" w:rsidR="00632605" w:rsidRDefault="00632605" w:rsidP="00A37DFF">
                            <w:pPr>
                              <w:rPr>
                                <w:rFonts w:ascii="Calibri" w:hAnsi="Calibri"/>
                              </w:rPr>
                            </w:pPr>
                            <w:r>
                              <w:rPr>
                                <w:rFonts w:ascii="Calibri" w:hAnsi="Calibri"/>
                              </w:rPr>
                              <w:t xml:space="preserve">The costs of the study will be funded by Autistica through a grant to The Alan Turing Institute to support a post-doctoral fellow to develop the platform and manage the dataset. Autistica will also finance other costs incurred, such as recruiting for the initial discovery phase of the project, paying expenses for participants travelling to focus group sessions, and making the autistic community aware of the platform. </w:t>
                            </w:r>
                          </w:p>
                          <w:p w14:paraId="31147F0E" w14:textId="77777777" w:rsidR="00632605" w:rsidRDefault="00632605" w:rsidP="00A37DFF">
                            <w:pPr>
                              <w:rPr>
                                <w:rFonts w:ascii="Calibri" w:hAnsi="Calibri"/>
                              </w:rPr>
                            </w:pPr>
                          </w:p>
                          <w:p w14:paraId="5620EBA5" w14:textId="0329A352" w:rsidR="00632605" w:rsidRDefault="00632605" w:rsidP="00A37DFF">
                            <w:pPr>
                              <w:rPr>
                                <w:rFonts w:ascii="Calibri" w:hAnsi="Calibri"/>
                              </w:rPr>
                            </w:pPr>
                            <w:r>
                              <w:rPr>
                                <w:rFonts w:ascii="Calibri" w:hAnsi="Calibri"/>
                              </w:rPr>
                              <w:t>Resources will also be provided directly by the Alan Turing Institute through partial (50%) overhead support for the research staff and in providing a venue to conduct focus group sessions.</w:t>
                            </w:r>
                          </w:p>
                          <w:p w14:paraId="4FF49D91" w14:textId="77777777" w:rsidR="00632605" w:rsidRDefault="00632605" w:rsidP="00A37DFF">
                            <w:pPr>
                              <w:rPr>
                                <w:rFonts w:ascii="Calibri" w:hAnsi="Calibri"/>
                              </w:rPr>
                            </w:pPr>
                          </w:p>
                          <w:p w14:paraId="4EC3627C" w14:textId="255CE963" w:rsidR="00632605" w:rsidRDefault="00632605" w:rsidP="00A37DFF">
                            <w:pPr>
                              <w:rPr>
                                <w:rFonts w:ascii="Calibri" w:hAnsi="Calibri"/>
                              </w:rPr>
                            </w:pPr>
                            <w:r>
                              <w:rPr>
                                <w:rFonts w:ascii="Calibri" w:hAnsi="Calibri"/>
                              </w:rPr>
                              <w:t xml:space="preserve">Kirstie Whitaker is funded through a </w:t>
                            </w:r>
                            <w:r w:rsidR="00565A1D">
                              <w:rPr>
                                <w:rFonts w:ascii="Calibri" w:hAnsi="Calibri"/>
                              </w:rPr>
                              <w:t>five-year</w:t>
                            </w:r>
                            <w:r>
                              <w:rPr>
                                <w:rFonts w:ascii="Calibri" w:hAnsi="Calibri"/>
                              </w:rPr>
                              <w:t xml:space="preserve"> Turing Research Fellowship </w:t>
                            </w:r>
                            <w:r w:rsidRPr="00292653">
                              <w:rPr>
                                <w:rFonts w:ascii="Calibri" w:hAnsi="Calibri"/>
                              </w:rPr>
                              <w:t>under EPSRC Research grant (TU/A/000017)</w:t>
                            </w:r>
                            <w:r>
                              <w:rPr>
                                <w:rFonts w:ascii="Calibri" w:hAnsi="Calibri"/>
                              </w:rPr>
                              <w:t xml:space="preserve">. James Cusack and Bethan Davies are full time staff at Autistica. Georgia Aitkenhead is funded </w:t>
                            </w:r>
                            <w:r w:rsidR="00565A1D">
                              <w:rPr>
                                <w:rFonts w:ascii="Calibri" w:hAnsi="Calibri"/>
                              </w:rPr>
                              <w:t xml:space="preserve">by Autistica </w:t>
                            </w:r>
                            <w:r>
                              <w:rPr>
                                <w:rFonts w:ascii="Calibri" w:hAnsi="Calibri"/>
                              </w:rPr>
                              <w:t xml:space="preserve">for a </w:t>
                            </w:r>
                            <w:r w:rsidR="00565A1D">
                              <w:rPr>
                                <w:rFonts w:ascii="Calibri" w:hAnsi="Calibri"/>
                              </w:rPr>
                              <w:t>two year postdoctoral fellowship at the Alan Turing Institute</w:t>
                            </w:r>
                            <w:r>
                              <w:rPr>
                                <w:rFonts w:ascii="Calibri" w:hAnsi="Calibri"/>
                              </w:rPr>
                              <w:t xml:space="preserve"> (</w:t>
                            </w:r>
                            <w:r w:rsidR="00565A1D">
                              <w:rPr>
                                <w:rFonts w:ascii="Calibri" w:hAnsi="Calibri"/>
                              </w:rPr>
                              <w:t xml:space="preserve">May </w:t>
                            </w:r>
                            <w:r>
                              <w:rPr>
                                <w:rFonts w:ascii="Calibri" w:hAnsi="Calibri"/>
                              </w:rPr>
                              <w:t>201</w:t>
                            </w:r>
                            <w:r w:rsidR="00565A1D">
                              <w:rPr>
                                <w:rFonts w:ascii="Calibri" w:hAnsi="Calibri"/>
                              </w:rPr>
                              <w:t>9</w:t>
                            </w:r>
                            <w:r>
                              <w:rPr>
                                <w:rFonts w:ascii="Calibri" w:hAnsi="Calibri"/>
                              </w:rPr>
                              <w:t xml:space="preserve"> – </w:t>
                            </w:r>
                            <w:r w:rsidR="00565A1D">
                              <w:rPr>
                                <w:rFonts w:ascii="Calibri" w:hAnsi="Calibri"/>
                              </w:rPr>
                              <w:t>April 2021)</w:t>
                            </w:r>
                            <w:r>
                              <w:rPr>
                                <w:rFonts w:ascii="Calibri" w:hAnsi="Calibri"/>
                              </w:rPr>
                              <w:t>.</w:t>
                            </w:r>
                          </w:p>
                          <w:p w14:paraId="7AD5EA0F" w14:textId="1B3BEFEB" w:rsidR="00632605" w:rsidRPr="00A37DFF" w:rsidRDefault="00632605" w:rsidP="00CA68A8">
                            <w:pPr>
                              <w:rPr>
                                <w:rFonts w:ascii="Calibri" w:hAnsi="Calibri"/>
                              </w:rPr>
                            </w:pPr>
                          </w:p>
                        </w:txbxContent>
                      </wps:txbx>
                      <wps:bodyPr rot="0" vert="horz" wrap="square" lIns="91440" tIns="45720" rIns="91440" bIns="45720" anchor="t" anchorCtr="0" upright="1">
                        <a:noAutofit/>
                      </wps:bodyPr>
                    </wps:wsp>
                  </a:graphicData>
                </a:graphic>
              </wp:inline>
            </w:drawing>
          </mc:Choice>
          <mc:Fallback>
            <w:pict>
              <v:shape w14:anchorId="1A63A883" id="Text Box 26" o:spid="_x0000_s1050" type="#_x0000_t202" style="width:490.1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7sMAIAAFs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">
                <v:textbox>
                  <w:txbxContent>
                    <w:p w14:paraId="336E8655" w14:textId="061757AE" w:rsidR="00632605" w:rsidRDefault="00632605" w:rsidP="00A37DFF">
                      <w:pPr>
                        <w:rPr>
                          <w:rFonts w:ascii="Calibri" w:hAnsi="Calibri"/>
                        </w:rPr>
                      </w:pPr>
                      <w:r>
                        <w:rPr>
                          <w:rFonts w:ascii="Calibri" w:hAnsi="Calibri"/>
                        </w:rPr>
                        <w:t xml:space="preserve">The costs of the study will be funded by Autistica through a grant to The Alan Turing Institute to support a post-doctoral fellow to develop the platform and manage the dataset. Autistica will also finance other costs incurred, such as recruiting for the initial discovery phase of the project, paying expenses for participants travelling to focus group sessions, and making the autistic community aware of the platform. </w:t>
                      </w:r>
                    </w:p>
                    <w:p w14:paraId="31147F0E" w14:textId="77777777" w:rsidR="00632605" w:rsidRDefault="00632605" w:rsidP="00A37DFF">
                      <w:pPr>
                        <w:rPr>
                          <w:rFonts w:ascii="Calibri" w:hAnsi="Calibri"/>
                        </w:rPr>
                      </w:pPr>
                    </w:p>
                    <w:p w14:paraId="5620EBA5" w14:textId="0329A352" w:rsidR="00632605" w:rsidRDefault="00632605" w:rsidP="00A37DFF">
                      <w:pPr>
                        <w:rPr>
                          <w:rFonts w:ascii="Calibri" w:hAnsi="Calibri"/>
                        </w:rPr>
                      </w:pPr>
                      <w:r>
                        <w:rPr>
                          <w:rFonts w:ascii="Calibri" w:hAnsi="Calibri"/>
                        </w:rPr>
                        <w:t>Resources will also be provided directly by the Alan Turing Institute through partial (50%) overhead support for the research staff and in providing a venue to conduct focus group sessions.</w:t>
                      </w:r>
                    </w:p>
                    <w:p w14:paraId="4FF49D91" w14:textId="77777777" w:rsidR="00632605" w:rsidRDefault="00632605" w:rsidP="00A37DFF">
                      <w:pPr>
                        <w:rPr>
                          <w:rFonts w:ascii="Calibri" w:hAnsi="Calibri"/>
                        </w:rPr>
                      </w:pPr>
                    </w:p>
                    <w:p w14:paraId="4EC3627C" w14:textId="255CE963" w:rsidR="00632605" w:rsidRDefault="00632605" w:rsidP="00A37DFF">
                      <w:pPr>
                        <w:rPr>
                          <w:rFonts w:ascii="Calibri" w:hAnsi="Calibri"/>
                        </w:rPr>
                      </w:pPr>
                      <w:r>
                        <w:rPr>
                          <w:rFonts w:ascii="Calibri" w:hAnsi="Calibri"/>
                        </w:rPr>
                        <w:t xml:space="preserve">Kirstie Whitaker is funded through a </w:t>
                      </w:r>
                      <w:r w:rsidR="00565A1D">
                        <w:rPr>
                          <w:rFonts w:ascii="Calibri" w:hAnsi="Calibri"/>
                        </w:rPr>
                        <w:t>five-year</w:t>
                      </w:r>
                      <w:r>
                        <w:rPr>
                          <w:rFonts w:ascii="Calibri" w:hAnsi="Calibri"/>
                        </w:rPr>
                        <w:t xml:space="preserve"> Turing Research Fellowship </w:t>
                      </w:r>
                      <w:r w:rsidRPr="00292653">
                        <w:rPr>
                          <w:rFonts w:ascii="Calibri" w:hAnsi="Calibri"/>
                        </w:rPr>
                        <w:t>under EPSRC Research grant (TU/A/000017)</w:t>
                      </w:r>
                      <w:r>
                        <w:rPr>
                          <w:rFonts w:ascii="Calibri" w:hAnsi="Calibri"/>
                        </w:rPr>
                        <w:t xml:space="preserve">. James Cusack and Bethan Davies are full time staff at Autistica. Georgia </w:t>
                      </w:r>
                      <w:r>
                        <w:rPr>
                          <w:rFonts w:ascii="Calibri" w:hAnsi="Calibri"/>
                        </w:rPr>
                        <w:t xml:space="preserve">Aitkenhead is funded </w:t>
                      </w:r>
                      <w:r w:rsidR="00565A1D">
                        <w:rPr>
                          <w:rFonts w:ascii="Calibri" w:hAnsi="Calibri"/>
                        </w:rPr>
                        <w:t xml:space="preserve">by Autistica </w:t>
                      </w:r>
                      <w:r>
                        <w:rPr>
                          <w:rFonts w:ascii="Calibri" w:hAnsi="Calibri"/>
                        </w:rPr>
                        <w:t xml:space="preserve">for a </w:t>
                      </w:r>
                      <w:r w:rsidR="00565A1D">
                        <w:rPr>
                          <w:rFonts w:ascii="Calibri" w:hAnsi="Calibri"/>
                        </w:rPr>
                        <w:t>two year postdoctoral fellowship at the Alan Turing Institute</w:t>
                      </w:r>
                      <w:r>
                        <w:rPr>
                          <w:rFonts w:ascii="Calibri" w:hAnsi="Calibri"/>
                        </w:rPr>
                        <w:t xml:space="preserve"> (</w:t>
                      </w:r>
                      <w:r w:rsidR="00565A1D">
                        <w:rPr>
                          <w:rFonts w:ascii="Calibri" w:hAnsi="Calibri"/>
                        </w:rPr>
                        <w:t xml:space="preserve">May </w:t>
                      </w:r>
                      <w:r>
                        <w:rPr>
                          <w:rFonts w:ascii="Calibri" w:hAnsi="Calibri"/>
                        </w:rPr>
                        <w:t>201</w:t>
                      </w:r>
                      <w:r w:rsidR="00565A1D">
                        <w:rPr>
                          <w:rFonts w:ascii="Calibri" w:hAnsi="Calibri"/>
                        </w:rPr>
                        <w:t>9</w:t>
                      </w:r>
                      <w:r>
                        <w:rPr>
                          <w:rFonts w:ascii="Calibri" w:hAnsi="Calibri"/>
                        </w:rPr>
                        <w:t xml:space="preserve"> – </w:t>
                      </w:r>
                      <w:r w:rsidR="00565A1D">
                        <w:rPr>
                          <w:rFonts w:ascii="Calibri" w:hAnsi="Calibri"/>
                        </w:rPr>
                        <w:t>April 2021)</w:t>
                      </w:r>
                      <w:r>
                        <w:rPr>
                          <w:rFonts w:ascii="Calibri" w:hAnsi="Calibri"/>
                        </w:rPr>
                        <w:t>.</w:t>
                      </w:r>
                    </w:p>
                    <w:p w14:paraId="7AD5EA0F" w14:textId="1B3BEFEB" w:rsidR="00632605" w:rsidRPr="00A37DFF" w:rsidRDefault="00632605" w:rsidP="00CA68A8">
                      <w:pPr>
                        <w:rPr>
                          <w:rFonts w:ascii="Calibri" w:hAnsi="Calibri"/>
                        </w:rPr>
                      </w:pPr>
                    </w:p>
                  </w:txbxContent>
                </v:textbox>
                <w10:anchorlock/>
              </v:shape>
            </w:pict>
          </mc:Fallback>
        </mc:AlternateContent>
      </w:r>
    </w:p>
    <w:p w14:paraId="5E4EFD2F" w14:textId="77777777" w:rsidR="0057762D" w:rsidRDefault="0057762D" w:rsidP="0057762D">
      <w:pPr>
        <w:pStyle w:val="applicpara"/>
        <w:rPr>
          <w:rFonts w:ascii="Palatino" w:hAnsi="Palatino"/>
          <w:sz w:val="24"/>
          <w:szCs w:val="24"/>
        </w:rPr>
      </w:pPr>
    </w:p>
    <w:p w14:paraId="1753D21D" w14:textId="77777777" w:rsidR="0057762D" w:rsidRDefault="00E62421" w:rsidP="0057762D">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6614E273" wp14:editId="4A403C81">
                <wp:extent cx="6224270" cy="287020"/>
                <wp:effectExtent l="10795" t="8890" r="13335" b="8890"/>
                <wp:docPr id="5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287020"/>
                        </a:xfrm>
                        <a:prstGeom prst="rect">
                          <a:avLst/>
                        </a:prstGeom>
                        <a:solidFill>
                          <a:srgbClr val="FFFFFF"/>
                        </a:solidFill>
                        <a:ln w="9525">
                          <a:solidFill>
                            <a:srgbClr val="000000"/>
                          </a:solidFill>
                          <a:miter lim="800000"/>
                          <a:headEnd/>
                          <a:tailEnd/>
                        </a:ln>
                      </wps:spPr>
                      <wps:txbx>
                        <w:txbxContent>
                          <w:p w14:paraId="54598204" w14:textId="77777777" w:rsidR="00632605" w:rsidRPr="00383A7C" w:rsidRDefault="00632605" w:rsidP="0057762D">
                            <w:pPr>
                              <w:rPr>
                                <w:rFonts w:ascii="Calibri" w:hAnsi="Calibri"/>
                                <w:b/>
                              </w:rPr>
                            </w:pPr>
                            <w:r>
                              <w:rPr>
                                <w:rFonts w:ascii="Calibri" w:hAnsi="Calibri"/>
                                <w:b/>
                              </w:rPr>
                              <w:t>Question 9</w:t>
                            </w:r>
                            <w:r w:rsidRPr="00383A7C">
                              <w:rPr>
                                <w:rFonts w:ascii="Calibri" w:hAnsi="Calibri"/>
                                <w:b/>
                              </w:rPr>
                              <w:t xml:space="preserve">:  </w:t>
                            </w:r>
                            <w:r>
                              <w:rPr>
                                <w:rFonts w:ascii="Calibri" w:hAnsi="Calibri"/>
                                <w:b/>
                                <w:sz w:val="24"/>
                                <w:szCs w:val="24"/>
                              </w:rPr>
                              <w:t>Describe the methods and procedures of the study</w:t>
                            </w:r>
                            <w:r w:rsidRPr="00383A7C">
                              <w:rPr>
                                <w:rFonts w:ascii="Calibri" w:hAnsi="Calibri"/>
                                <w:b/>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6614E273" id="Text Box 31" o:spid="_x0000_s1051" type="#_x0000_t202" style="width:490.1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">
                <v:textbox style="mso-fit-shape-to-text:t">
                  <w:txbxContent>
                    <w:p w14:paraId="54598204" w14:textId="77777777" w:rsidR="00632605" w:rsidRPr="00383A7C" w:rsidRDefault="00632605" w:rsidP="0057762D">
                      <w:pPr>
                        <w:rPr>
                          <w:rFonts w:ascii="Calibri" w:hAnsi="Calibri"/>
                          <w:b/>
                        </w:rPr>
                      </w:pPr>
                      <w:r>
                        <w:rPr>
                          <w:rFonts w:ascii="Calibri" w:hAnsi="Calibri"/>
                          <w:b/>
                        </w:rPr>
                        <w:t>Question 9</w:t>
                      </w:r>
                      <w:r w:rsidRPr="00383A7C">
                        <w:rPr>
                          <w:rFonts w:ascii="Calibri" w:hAnsi="Calibri"/>
                          <w:b/>
                        </w:rPr>
                        <w:t xml:space="preserve">:  </w:t>
                      </w:r>
                      <w:r>
                        <w:rPr>
                          <w:rFonts w:ascii="Calibri" w:hAnsi="Calibri"/>
                          <w:b/>
                          <w:sz w:val="24"/>
                          <w:szCs w:val="24"/>
                        </w:rPr>
                        <w:t>Describe the methods and procedures of the study</w:t>
                      </w:r>
                      <w:r w:rsidRPr="00383A7C">
                        <w:rPr>
                          <w:rFonts w:ascii="Calibri" w:hAnsi="Calibri"/>
                          <w:b/>
                          <w:sz w:val="24"/>
                          <w:szCs w:val="24"/>
                        </w:rPr>
                        <w:t xml:space="preserve">  </w:t>
                      </w:r>
                    </w:p>
                  </w:txbxContent>
                </v:textbox>
                <w10:anchorlock/>
              </v:shape>
            </w:pict>
          </mc:Fallback>
        </mc:AlternateContent>
      </w:r>
    </w:p>
    <w:p w14:paraId="05B05471" w14:textId="77777777" w:rsidR="0057762D" w:rsidRDefault="00E62421" w:rsidP="0057762D">
      <w:pPr>
        <w:pStyle w:val="applicpara"/>
        <w:rPr>
          <w:rFonts w:ascii="Palatino" w:hAnsi="Palatino"/>
          <w:sz w:val="24"/>
          <w:szCs w:val="24"/>
        </w:rPr>
      </w:pPr>
      <w:r>
        <w:rPr>
          <w:rFonts w:ascii="Palatino" w:hAnsi="Palatino"/>
          <w:noProof/>
          <w:sz w:val="24"/>
          <w:szCs w:val="24"/>
          <w:lang w:eastAsia="en-GB"/>
        </w:rPr>
        <w:lastRenderedPageBreak/>
        <mc:AlternateContent>
          <mc:Choice Requires="wps">
            <w:drawing>
              <wp:inline distT="0" distB="0" distL="0" distR="0" wp14:anchorId="1D5DFBD4" wp14:editId="3992BB20">
                <wp:extent cx="6228715" cy="1578610"/>
                <wp:effectExtent l="1905" t="0" r="0" b="3810"/>
                <wp:docPr id="5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715" cy="157861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C8459F4" w14:textId="77777777" w:rsidR="00632605" w:rsidRPr="00570618" w:rsidRDefault="00632605" w:rsidP="00570618">
                            <w:pPr>
                              <w:adjustRightInd w:val="0"/>
                              <w:rPr>
                                <w:rFonts w:ascii="Arial-ItalicMT_8" w:hAnsi="Arial-ItalicMT_8" w:cs="Arial-ItalicMT_8"/>
                                <w:i/>
                                <w:iCs/>
                                <w:sz w:val="18"/>
                                <w:szCs w:val="18"/>
                                <w:lang w:eastAsia="en-GB"/>
                              </w:rPr>
                            </w:pPr>
                            <w:r w:rsidRPr="0057762D">
                              <w:rPr>
                                <w:rFonts w:ascii="Calibri" w:hAnsi="Calibri"/>
                                <w:i/>
                                <w:sz w:val="24"/>
                                <w:szCs w:val="24"/>
                              </w:rPr>
                              <w:t xml:space="preserve">Notes:  </w:t>
                            </w:r>
                            <w:r w:rsidRPr="0057762D">
                              <w:rPr>
                                <w:rFonts w:ascii="Calibri" w:hAnsi="Calibri"/>
                                <w:i/>
                                <w:iCs/>
                                <w:sz w:val="24"/>
                                <w:szCs w:val="24"/>
                              </w:rPr>
                              <w:t xml:space="preserve">Attach any relevant material (questionnaires, supporting information etc.) as appendices and </w:t>
                            </w:r>
                            <w:r>
                              <w:rPr>
                                <w:rFonts w:ascii="Calibri" w:hAnsi="Calibri"/>
                                <w:i/>
                                <w:iCs/>
                                <w:sz w:val="24"/>
                                <w:szCs w:val="24"/>
                              </w:rPr>
                              <w:t xml:space="preserve">summarise them briefly here (e.g. Cognitive Failures Questionnaire: a standardised self-report measure on the frequency of everyday cognitive slips). Do not merely list the names of measures and/or their acronyms. </w:t>
                            </w:r>
                            <w:r w:rsidRPr="0057762D">
                              <w:rPr>
                                <w:rFonts w:ascii="Calibri" w:hAnsi="Calibri"/>
                                <w:i/>
                                <w:sz w:val="24"/>
                                <w:szCs w:val="24"/>
                              </w:rPr>
                              <w:t xml:space="preserve">Include information about any </w:t>
                            </w:r>
                            <w:r w:rsidRPr="00570618">
                              <w:rPr>
                                <w:rFonts w:ascii="Calibri" w:hAnsi="Calibri"/>
                                <w:i/>
                                <w:sz w:val="24"/>
                                <w:szCs w:val="24"/>
                              </w:rPr>
                              <w:t>interventions, interview schedules, duration, order and frequency of assessment</w:t>
                            </w:r>
                            <w:r>
                              <w:rPr>
                                <w:rFonts w:ascii="Calibri" w:hAnsi="Calibri"/>
                                <w:i/>
                                <w:sz w:val="24"/>
                                <w:szCs w:val="24"/>
                              </w:rPr>
                              <w:t>s</w:t>
                            </w:r>
                            <w:r w:rsidRPr="00570618">
                              <w:rPr>
                                <w:rFonts w:ascii="Calibri" w:hAnsi="Calibri"/>
                                <w:i/>
                                <w:sz w:val="24"/>
                                <w:szCs w:val="24"/>
                              </w:rPr>
                              <w:t xml:space="preserve">. </w:t>
                            </w:r>
                            <w:r w:rsidRPr="00570618">
                              <w:rPr>
                                <w:rFonts w:ascii="Calibri" w:hAnsi="Calibri" w:cs="Arial-ItalicMT_8"/>
                                <w:i/>
                                <w:iCs/>
                                <w:sz w:val="24"/>
                                <w:szCs w:val="24"/>
                                <w:lang w:eastAsia="en-GB"/>
                              </w:rPr>
                              <w:t>It should be clear exactly what will happen to participants.</w:t>
                            </w:r>
                            <w:r>
                              <w:rPr>
                                <w:rFonts w:ascii="Calibri" w:hAnsi="Calibri" w:cs="Arial-ItalicMT_8"/>
                                <w:i/>
                                <w:iCs/>
                                <w:sz w:val="24"/>
                                <w:szCs w:val="24"/>
                                <w:lang w:eastAsia="en-GB"/>
                              </w:rPr>
                              <w:t xml:space="preserve"> If you are collecting any human tissue samples (for example, saliva, urine, blood, breast milk), please confirm that they will be stored at a location that has an appropriate licence from the Human Tissue Authority.</w:t>
                            </w:r>
                          </w:p>
                        </w:txbxContent>
                      </wps:txbx>
                      <wps:bodyPr rot="0" vert="horz" wrap="square" lIns="91440" tIns="45720" rIns="91440" bIns="45720" anchor="t" anchorCtr="0" upright="1">
                        <a:spAutoFit/>
                      </wps:bodyPr>
                    </wps:wsp>
                  </a:graphicData>
                </a:graphic>
              </wp:inline>
            </w:drawing>
          </mc:Choice>
          <mc:Fallback>
            <w:pict>
              <v:shape w14:anchorId="1D5DFBD4" id="Text Box 30" o:spid="_x0000_s1052" type="#_x0000_t202" style="width:490.45pt;height:1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" fillcolor="#d6e3bc" stroked="f" strokecolor="#9bbb59" strokeweight="1pt">
                <v:shadow color="#4e6128" offset="1pt"/>
                <v:textbox style="mso-fit-shape-to-text:t">
                  <w:txbxContent>
                    <w:p w14:paraId="3C8459F4" w14:textId="77777777" w:rsidR="00632605" w:rsidRPr="00570618" w:rsidRDefault="00632605" w:rsidP="00570618">
                      <w:pPr>
                        <w:adjustRightInd w:val="0"/>
                        <w:rPr>
                          <w:rFonts w:ascii="Arial-ItalicMT_8" w:hAnsi="Arial-ItalicMT_8" w:cs="Arial-ItalicMT_8"/>
                          <w:i/>
                          <w:iCs/>
                          <w:sz w:val="18"/>
                          <w:szCs w:val="18"/>
                          <w:lang w:eastAsia="en-GB"/>
                        </w:rPr>
                      </w:pPr>
                      <w:r w:rsidRPr="0057762D">
                        <w:rPr>
                          <w:rFonts w:ascii="Calibri" w:hAnsi="Calibri"/>
                          <w:i/>
                          <w:sz w:val="24"/>
                          <w:szCs w:val="24"/>
                        </w:rPr>
                        <w:t xml:space="preserve">Notes:  </w:t>
                      </w:r>
                      <w:r w:rsidRPr="0057762D">
                        <w:rPr>
                          <w:rFonts w:ascii="Calibri" w:hAnsi="Calibri"/>
                          <w:i/>
                          <w:iCs/>
                          <w:sz w:val="24"/>
                          <w:szCs w:val="24"/>
                        </w:rPr>
                        <w:t xml:space="preserve">Attach any relevant material (questionnaires, supporting information etc.) as appendices and </w:t>
                      </w:r>
                      <w:r>
                        <w:rPr>
                          <w:rFonts w:ascii="Calibri" w:hAnsi="Calibri"/>
                          <w:i/>
                          <w:iCs/>
                          <w:sz w:val="24"/>
                          <w:szCs w:val="24"/>
                        </w:rPr>
                        <w:t xml:space="preserve">summarise them briefly here (e.g. Cognitive Failures Questionnaire: a standardised self-report measure on the frequency of everyday cognitive slips). Do not merely list the names of measures and/or their acronyms. </w:t>
                      </w:r>
                      <w:r w:rsidRPr="0057762D">
                        <w:rPr>
                          <w:rFonts w:ascii="Calibri" w:hAnsi="Calibri"/>
                          <w:i/>
                          <w:sz w:val="24"/>
                          <w:szCs w:val="24"/>
                        </w:rPr>
                        <w:t xml:space="preserve">Include information about any </w:t>
                      </w:r>
                      <w:r w:rsidRPr="00570618">
                        <w:rPr>
                          <w:rFonts w:ascii="Calibri" w:hAnsi="Calibri"/>
                          <w:i/>
                          <w:sz w:val="24"/>
                          <w:szCs w:val="24"/>
                        </w:rPr>
                        <w:t>interventions, interview schedules, duration, order and frequency of assessment</w:t>
                      </w:r>
                      <w:r>
                        <w:rPr>
                          <w:rFonts w:ascii="Calibri" w:hAnsi="Calibri"/>
                          <w:i/>
                          <w:sz w:val="24"/>
                          <w:szCs w:val="24"/>
                        </w:rPr>
                        <w:t>s</w:t>
                      </w:r>
                      <w:r w:rsidRPr="00570618">
                        <w:rPr>
                          <w:rFonts w:ascii="Calibri" w:hAnsi="Calibri"/>
                          <w:i/>
                          <w:sz w:val="24"/>
                          <w:szCs w:val="24"/>
                        </w:rPr>
                        <w:t xml:space="preserve">. </w:t>
                      </w:r>
                      <w:r w:rsidRPr="00570618">
                        <w:rPr>
                          <w:rFonts w:ascii="Calibri" w:hAnsi="Calibri" w:cs="Arial-ItalicMT_8"/>
                          <w:i/>
                          <w:iCs/>
                          <w:sz w:val="24"/>
                          <w:szCs w:val="24"/>
                          <w:lang w:eastAsia="en-GB"/>
                        </w:rPr>
                        <w:t>It should be clear exactly what will happen to participants.</w:t>
                      </w:r>
                      <w:r>
                        <w:rPr>
                          <w:rFonts w:ascii="Calibri" w:hAnsi="Calibri" w:cs="Arial-ItalicMT_8"/>
                          <w:i/>
                          <w:iCs/>
                          <w:sz w:val="24"/>
                          <w:szCs w:val="24"/>
                          <w:lang w:eastAsia="en-GB"/>
                        </w:rPr>
                        <w:t xml:space="preserve"> If you are collecting any human tissue samples (for example, saliva, urine, blood, breast milk), please confirm that they will be stored at a location that has an appropriate licence from the Human Tissue Authority.</w:t>
                      </w:r>
                    </w:p>
                  </w:txbxContent>
                </v:textbox>
                <w10:anchorlock/>
              </v:shape>
            </w:pict>
          </mc:Fallback>
        </mc:AlternateContent>
      </w:r>
    </w:p>
    <w:p w14:paraId="58A4257A" w14:textId="77777777" w:rsidR="0057762D" w:rsidRDefault="0057762D" w:rsidP="0057762D">
      <w:pPr>
        <w:pStyle w:val="applicpara"/>
        <w:rPr>
          <w:rFonts w:ascii="Palatino" w:hAnsi="Palatino"/>
          <w:sz w:val="24"/>
          <w:szCs w:val="24"/>
        </w:rPr>
      </w:pPr>
    </w:p>
    <w:p w14:paraId="2C3E9C87" w14:textId="77777777" w:rsidR="0057762D" w:rsidRDefault="00E62421" w:rsidP="0057762D">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D217C90" wp14:editId="3D9E3554">
                <wp:extent cx="6228080" cy="7181850"/>
                <wp:effectExtent l="0" t="0" r="20320" b="19050"/>
                <wp:docPr id="5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7181850"/>
                        </a:xfrm>
                        <a:prstGeom prst="rect">
                          <a:avLst/>
                        </a:prstGeom>
                        <a:solidFill>
                          <a:srgbClr val="FFFFFF"/>
                        </a:solidFill>
                        <a:ln w="9525">
                          <a:solidFill>
                            <a:srgbClr val="000000"/>
                          </a:solidFill>
                          <a:miter lim="800000"/>
                          <a:headEnd/>
                          <a:tailEnd/>
                        </a:ln>
                      </wps:spPr>
                      <wps:txbx>
                        <w:txbxContent>
                          <w:p w14:paraId="522B70FB" w14:textId="38D817A9" w:rsidR="00632605" w:rsidRDefault="00632605" w:rsidP="00831C14">
                            <w:pPr>
                              <w:rPr>
                                <w:rFonts w:ascii="Calibri" w:hAnsi="Calibri"/>
                              </w:rPr>
                            </w:pPr>
                            <w:r>
                              <w:rPr>
                                <w:rFonts w:ascii="Calibri" w:hAnsi="Calibri"/>
                              </w:rPr>
                              <w:t xml:space="preserve">For this project is it necessary that we </w:t>
                            </w:r>
                            <w:r w:rsidRPr="00831C14">
                              <w:rPr>
                                <w:rFonts w:ascii="Calibri" w:hAnsi="Calibri"/>
                              </w:rPr>
                              <w:t xml:space="preserve">consult with </w:t>
                            </w:r>
                            <w:r>
                              <w:rPr>
                                <w:rFonts w:ascii="Calibri" w:hAnsi="Calibri"/>
                              </w:rPr>
                              <w:t>the a</w:t>
                            </w:r>
                            <w:r w:rsidRPr="00831C14">
                              <w:rPr>
                                <w:rFonts w:ascii="Calibri" w:hAnsi="Calibri"/>
                              </w:rPr>
                              <w:t xml:space="preserve">utistic </w:t>
                            </w:r>
                            <w:r>
                              <w:rPr>
                                <w:rFonts w:ascii="Calibri" w:hAnsi="Calibri"/>
                              </w:rPr>
                              <w:t xml:space="preserve">community </w:t>
                            </w:r>
                            <w:r w:rsidRPr="00831C14">
                              <w:rPr>
                                <w:rFonts w:ascii="Calibri" w:hAnsi="Calibri"/>
                              </w:rPr>
                              <w:t xml:space="preserve">to find out about their needs, priorities, desires and concerns for the </w:t>
                            </w:r>
                            <w:r>
                              <w:rPr>
                                <w:rFonts w:ascii="Calibri" w:hAnsi="Calibri"/>
                              </w:rPr>
                              <w:t>citizen science platform</w:t>
                            </w:r>
                            <w:r w:rsidRPr="00831C14">
                              <w:rPr>
                                <w:rFonts w:ascii="Calibri" w:hAnsi="Calibri"/>
                              </w:rPr>
                              <w:t>. We will base the process by which we build the platform, as well as the type of platform we decide to build, on the results of this consultation.</w:t>
                            </w:r>
                          </w:p>
                          <w:p w14:paraId="219B2E8D" w14:textId="77777777" w:rsidR="00632605" w:rsidRDefault="00632605" w:rsidP="00831C14">
                            <w:pPr>
                              <w:rPr>
                                <w:rFonts w:ascii="Calibri" w:hAnsi="Calibri"/>
                              </w:rPr>
                            </w:pPr>
                          </w:p>
                          <w:p w14:paraId="1E5BDC65" w14:textId="746FCCAD" w:rsidR="00632605" w:rsidRDefault="00632605" w:rsidP="00831C14">
                            <w:pPr>
                              <w:rPr>
                                <w:rFonts w:ascii="Calibri" w:hAnsi="Calibri"/>
                              </w:rPr>
                            </w:pPr>
                            <w:r>
                              <w:rPr>
                                <w:rFonts w:ascii="Calibri" w:hAnsi="Calibri"/>
                              </w:rPr>
                              <w:t>It is also necessary that we seek input from the software development and open source data science communities to ensure that we design a platform that can implement the needs articulated by the autistic community.</w:t>
                            </w:r>
                          </w:p>
                          <w:p w14:paraId="62F23B97" w14:textId="4A348193" w:rsidR="00632605" w:rsidRDefault="00632605" w:rsidP="00831C14">
                            <w:pPr>
                              <w:rPr>
                                <w:rFonts w:ascii="Calibri" w:hAnsi="Calibri"/>
                              </w:rPr>
                            </w:pPr>
                          </w:p>
                          <w:p w14:paraId="05D25854" w14:textId="71933AF2" w:rsidR="00632605" w:rsidRDefault="00632605" w:rsidP="0083592B">
                            <w:pPr>
                              <w:rPr>
                                <w:rFonts w:ascii="Calibri" w:hAnsi="Calibri"/>
                              </w:rPr>
                            </w:pPr>
                            <w:r>
                              <w:rPr>
                                <w:rFonts w:ascii="Calibri" w:hAnsi="Calibri"/>
                              </w:rPr>
                              <w:t>We will collect feedback and recommendations in person and online.</w:t>
                            </w:r>
                            <w:r w:rsidRPr="0083592B">
                              <w:rPr>
                                <w:rFonts w:ascii="Calibri" w:hAnsi="Calibri"/>
                              </w:rPr>
                              <w:t xml:space="preserve"> </w:t>
                            </w:r>
                            <w:r>
                              <w:rPr>
                                <w:rFonts w:ascii="Calibri" w:hAnsi="Calibri"/>
                              </w:rPr>
                              <w:t xml:space="preserve">Details of participant identification and recruitment are answered in </w:t>
                            </w:r>
                            <w:r w:rsidRPr="00FD54C1">
                              <w:rPr>
                                <w:rFonts w:ascii="Calibri" w:hAnsi="Calibri"/>
                                <w:b/>
                              </w:rPr>
                              <w:t>Q11</w:t>
                            </w:r>
                            <w:r>
                              <w:rPr>
                                <w:rFonts w:ascii="Calibri" w:hAnsi="Calibri"/>
                              </w:rPr>
                              <w:t xml:space="preserve"> and </w:t>
                            </w:r>
                            <w:r w:rsidRPr="00FD54C1">
                              <w:rPr>
                                <w:rFonts w:ascii="Calibri" w:hAnsi="Calibri"/>
                                <w:b/>
                              </w:rPr>
                              <w:t>Q12</w:t>
                            </w:r>
                            <w:r>
                              <w:rPr>
                                <w:rFonts w:ascii="Calibri" w:hAnsi="Calibri"/>
                              </w:rPr>
                              <w:t xml:space="preserve">, informed consent processes in </w:t>
                            </w:r>
                            <w:r w:rsidRPr="00FD54C1">
                              <w:rPr>
                                <w:rFonts w:ascii="Calibri" w:hAnsi="Calibri"/>
                                <w:b/>
                              </w:rPr>
                              <w:t>Q13</w:t>
                            </w:r>
                            <w:r>
                              <w:rPr>
                                <w:rFonts w:ascii="Calibri" w:hAnsi="Calibri"/>
                              </w:rPr>
                              <w:t xml:space="preserve"> and data management in </w:t>
                            </w:r>
                            <w:r w:rsidRPr="00FD54C1">
                              <w:rPr>
                                <w:rFonts w:ascii="Calibri" w:hAnsi="Calibri"/>
                                <w:b/>
                              </w:rPr>
                              <w:t>Q21</w:t>
                            </w:r>
                            <w:r>
                              <w:rPr>
                                <w:rFonts w:ascii="Calibri" w:hAnsi="Calibri"/>
                              </w:rPr>
                              <w:t>.</w:t>
                            </w:r>
                          </w:p>
                          <w:p w14:paraId="5E7EF3DF" w14:textId="124D3A25" w:rsidR="00632605" w:rsidRDefault="00632605" w:rsidP="00831C14">
                            <w:pPr>
                              <w:rPr>
                                <w:rFonts w:ascii="Calibri" w:hAnsi="Calibri"/>
                              </w:rPr>
                            </w:pPr>
                          </w:p>
                          <w:p w14:paraId="1157B15C" w14:textId="21599609" w:rsidR="00632605" w:rsidRDefault="00632605" w:rsidP="00831C14">
                            <w:pPr>
                              <w:rPr>
                                <w:rFonts w:ascii="Calibri" w:hAnsi="Calibri"/>
                              </w:rPr>
                            </w:pPr>
                            <w:r>
                              <w:rPr>
                                <w:rFonts w:ascii="Calibri" w:hAnsi="Calibri"/>
                              </w:rPr>
                              <w:t xml:space="preserve">Our methods to collect information </w:t>
                            </w:r>
                            <w:r w:rsidRPr="00632605">
                              <w:rPr>
                                <w:rFonts w:ascii="Calibri" w:hAnsi="Calibri"/>
                                <w:b/>
                              </w:rPr>
                              <w:t>in person</w:t>
                            </w:r>
                            <w:r>
                              <w:rPr>
                                <w:rFonts w:ascii="Calibri" w:hAnsi="Calibri"/>
                              </w:rPr>
                              <w:t xml:space="preserve"> are:</w:t>
                            </w:r>
                          </w:p>
                          <w:p w14:paraId="5C8C75FE" w14:textId="13977408" w:rsidR="00632605" w:rsidRDefault="00632605" w:rsidP="00831C14">
                            <w:pPr>
                              <w:rPr>
                                <w:rFonts w:ascii="Calibri" w:hAnsi="Calibri"/>
                              </w:rPr>
                            </w:pPr>
                          </w:p>
                          <w:p w14:paraId="6F83A5ED" w14:textId="708DB1E4" w:rsidR="00632605" w:rsidRPr="00632605" w:rsidRDefault="00632605" w:rsidP="00632605">
                            <w:pPr>
                              <w:pStyle w:val="ListParagraph"/>
                              <w:numPr>
                                <w:ilvl w:val="0"/>
                                <w:numId w:val="3"/>
                              </w:numPr>
                              <w:ind w:left="360"/>
                              <w:rPr>
                                <w:rFonts w:ascii="Calibri" w:hAnsi="Calibri"/>
                              </w:rPr>
                            </w:pPr>
                            <w:r>
                              <w:rPr>
                                <w:rFonts w:ascii="Calibri" w:hAnsi="Calibri"/>
                              </w:rPr>
                              <w:t>A</w:t>
                            </w:r>
                            <w:r w:rsidRPr="00632605">
                              <w:rPr>
                                <w:rFonts w:ascii="Calibri" w:hAnsi="Calibri"/>
                              </w:rPr>
                              <w:t xml:space="preserve"> series of discussion sessions with up to 16 participants, including autistic adults and the relatives and carers of autistic people. </w:t>
                            </w:r>
                            <w:r>
                              <w:rPr>
                                <w:rFonts w:ascii="Calibri" w:hAnsi="Calibri"/>
                              </w:rPr>
                              <w:t xml:space="preserve">We will </w:t>
                            </w:r>
                            <w:r w:rsidRPr="00632605">
                              <w:rPr>
                                <w:rFonts w:ascii="Calibri" w:hAnsi="Calibri"/>
                              </w:rPr>
                              <w:t>record</w:t>
                            </w:r>
                            <w:r>
                              <w:rPr>
                                <w:rFonts w:ascii="Calibri" w:hAnsi="Calibri"/>
                              </w:rPr>
                              <w:t xml:space="preserve"> </w:t>
                            </w:r>
                            <w:r w:rsidRPr="00632605">
                              <w:rPr>
                                <w:rFonts w:ascii="Calibri" w:hAnsi="Calibri"/>
                              </w:rPr>
                              <w:t>and transcrib</w:t>
                            </w:r>
                            <w:r>
                              <w:rPr>
                                <w:rFonts w:ascii="Calibri" w:hAnsi="Calibri"/>
                              </w:rPr>
                              <w:t>e</w:t>
                            </w:r>
                            <w:r w:rsidRPr="00632605">
                              <w:rPr>
                                <w:rFonts w:ascii="Calibri" w:hAnsi="Calibri"/>
                              </w:rPr>
                              <w:t xml:space="preserve"> the</w:t>
                            </w:r>
                            <w:r>
                              <w:rPr>
                                <w:rFonts w:ascii="Calibri" w:hAnsi="Calibri"/>
                              </w:rPr>
                              <w:t>se</w:t>
                            </w:r>
                            <w:r w:rsidRPr="00632605">
                              <w:rPr>
                                <w:rFonts w:ascii="Calibri" w:hAnsi="Calibri"/>
                              </w:rPr>
                              <w:t xml:space="preserve"> sessions</w:t>
                            </w:r>
                            <w:r>
                              <w:rPr>
                                <w:rFonts w:ascii="Calibri" w:hAnsi="Calibri"/>
                              </w:rPr>
                              <w:t xml:space="preserve"> and </w:t>
                            </w:r>
                            <w:r w:rsidRPr="00632605">
                              <w:rPr>
                                <w:rFonts w:ascii="Calibri" w:hAnsi="Calibri"/>
                              </w:rPr>
                              <w:t xml:space="preserve">extract </w:t>
                            </w:r>
                            <w:r>
                              <w:rPr>
                                <w:rFonts w:ascii="Calibri" w:hAnsi="Calibri"/>
                              </w:rPr>
                              <w:t xml:space="preserve">high level summary </w:t>
                            </w:r>
                            <w:r w:rsidRPr="00632605">
                              <w:rPr>
                                <w:rFonts w:ascii="Calibri" w:hAnsi="Calibri"/>
                              </w:rPr>
                              <w:t>information</w:t>
                            </w:r>
                            <w:r>
                              <w:rPr>
                                <w:rFonts w:ascii="Calibri" w:hAnsi="Calibri"/>
                              </w:rPr>
                              <w:t>.</w:t>
                            </w:r>
                          </w:p>
                          <w:p w14:paraId="587F01E2" w14:textId="000BF9EB" w:rsidR="00632605" w:rsidRDefault="00632605" w:rsidP="002A26CF">
                            <w:pPr>
                              <w:pStyle w:val="ListParagraph"/>
                              <w:numPr>
                                <w:ilvl w:val="0"/>
                                <w:numId w:val="3"/>
                              </w:numPr>
                              <w:ind w:left="360"/>
                              <w:rPr>
                                <w:rFonts w:ascii="Calibri" w:hAnsi="Calibri"/>
                              </w:rPr>
                            </w:pPr>
                            <w:r>
                              <w:rPr>
                                <w:rFonts w:ascii="Calibri" w:hAnsi="Calibri"/>
                              </w:rPr>
                              <w:t xml:space="preserve">A series of one to one feedback interviews (in person and via video conferencing software) on the </w:t>
                            </w:r>
                            <w:r w:rsidRPr="00FD54C1">
                              <w:rPr>
                                <w:rFonts w:ascii="Calibri" w:hAnsi="Calibri"/>
                              </w:rPr>
                              <w:t>prototype</w:t>
                            </w:r>
                            <w:r>
                              <w:rPr>
                                <w:rFonts w:ascii="Calibri" w:hAnsi="Calibri"/>
                              </w:rPr>
                              <w:t xml:space="preserve"> design </w:t>
                            </w:r>
                            <w:r w:rsidRPr="00632605">
                              <w:rPr>
                                <w:rFonts w:ascii="Calibri" w:hAnsi="Calibri"/>
                              </w:rPr>
                              <w:t>of the platform</w:t>
                            </w:r>
                            <w:r>
                              <w:rPr>
                                <w:rFonts w:ascii="Calibri" w:hAnsi="Calibri"/>
                              </w:rPr>
                              <w:t>.</w:t>
                            </w:r>
                          </w:p>
                          <w:p w14:paraId="047FC83E" w14:textId="76497148" w:rsidR="00632605" w:rsidRDefault="00632605" w:rsidP="0083592B">
                            <w:pPr>
                              <w:rPr>
                                <w:rFonts w:ascii="Calibri" w:hAnsi="Calibri"/>
                              </w:rPr>
                            </w:pPr>
                          </w:p>
                          <w:p w14:paraId="75381ABF" w14:textId="17794857" w:rsidR="00632605" w:rsidRDefault="00632605" w:rsidP="0083592B">
                            <w:pPr>
                              <w:rPr>
                                <w:rFonts w:ascii="Calibri" w:hAnsi="Calibri"/>
                              </w:rPr>
                            </w:pPr>
                            <w:r w:rsidRPr="00632605">
                              <w:rPr>
                                <w:rFonts w:ascii="Calibri" w:hAnsi="Calibri"/>
                              </w:rPr>
                              <w:t>Based on the research team’s experience with focus groups, we will also offer the opportunity for participants to submit additional comments by email after the session. These comments will be incorporated into the focus group content and incorporated into the high</w:t>
                            </w:r>
                            <w:r>
                              <w:rPr>
                                <w:rFonts w:ascii="Calibri" w:hAnsi="Calibri"/>
                              </w:rPr>
                              <w:t>-</w:t>
                            </w:r>
                            <w:r w:rsidRPr="00632605">
                              <w:rPr>
                                <w:rFonts w:ascii="Calibri" w:hAnsi="Calibri"/>
                              </w:rPr>
                              <w:t>level summary reports.</w:t>
                            </w:r>
                            <w:r>
                              <w:rPr>
                                <w:rFonts w:ascii="Calibri" w:hAnsi="Calibri"/>
                              </w:rPr>
                              <w:t xml:space="preserve"> If they are received after the report is published, the participant will be invited to submit their feedback via the online survey described below.</w:t>
                            </w:r>
                          </w:p>
                          <w:p w14:paraId="795D0239" w14:textId="560CDA0E" w:rsidR="00632605" w:rsidRDefault="00632605" w:rsidP="0083592B">
                            <w:pPr>
                              <w:rPr>
                                <w:rFonts w:ascii="Calibri" w:hAnsi="Calibri"/>
                              </w:rPr>
                            </w:pPr>
                          </w:p>
                          <w:p w14:paraId="393A3F5A" w14:textId="10FF2F93" w:rsidR="00632605" w:rsidRDefault="00632605" w:rsidP="0083592B">
                            <w:pPr>
                              <w:rPr>
                                <w:rFonts w:ascii="Calibri" w:hAnsi="Calibri"/>
                              </w:rPr>
                            </w:pPr>
                            <w:r>
                              <w:rPr>
                                <w:rFonts w:ascii="Calibri" w:hAnsi="Calibri"/>
                              </w:rPr>
                              <w:t xml:space="preserve">Our methods to collect information </w:t>
                            </w:r>
                            <w:r>
                              <w:rPr>
                                <w:rFonts w:ascii="Calibri" w:hAnsi="Calibri"/>
                                <w:b/>
                              </w:rPr>
                              <w:t>online</w:t>
                            </w:r>
                            <w:r>
                              <w:rPr>
                                <w:rFonts w:ascii="Calibri" w:hAnsi="Calibri"/>
                              </w:rPr>
                              <w:t xml:space="preserve"> are:</w:t>
                            </w:r>
                          </w:p>
                          <w:p w14:paraId="7626372B" w14:textId="77777777" w:rsidR="00632605" w:rsidRPr="00632605" w:rsidRDefault="00632605">
                            <w:pPr>
                              <w:rPr>
                                <w:rFonts w:ascii="Calibri" w:hAnsi="Calibri"/>
                              </w:rPr>
                            </w:pPr>
                          </w:p>
                          <w:p w14:paraId="341D6C1E" w14:textId="667F6397" w:rsidR="00632605" w:rsidRDefault="00632605" w:rsidP="002A26CF">
                            <w:pPr>
                              <w:pStyle w:val="ListParagraph"/>
                              <w:numPr>
                                <w:ilvl w:val="0"/>
                                <w:numId w:val="3"/>
                              </w:numPr>
                              <w:ind w:left="360"/>
                              <w:rPr>
                                <w:rFonts w:ascii="Calibri" w:hAnsi="Calibri"/>
                              </w:rPr>
                            </w:pPr>
                            <w:r>
                              <w:rPr>
                                <w:rFonts w:ascii="Calibri" w:hAnsi="Calibri"/>
                              </w:rPr>
                              <w:t xml:space="preserve">An “always open” online survey asking for feedback via Google Forms: </w:t>
                            </w:r>
                            <w:hyperlink r:id="rId21" w:history="1">
                              <w:r w:rsidRPr="001A6C0F">
                                <w:rPr>
                                  <w:rStyle w:val="Hyperlink"/>
                                  <w:rFonts w:ascii="Calibri" w:hAnsi="Calibri"/>
                                </w:rPr>
                                <w:t>https://goo.gl/forms/dDu0CDCLiXOm32GH3</w:t>
                              </w:r>
                            </w:hyperlink>
                            <w:r>
                              <w:rPr>
                                <w:rFonts w:ascii="Calibri" w:hAnsi="Calibri"/>
                              </w:rPr>
                              <w:t xml:space="preserve"> </w:t>
                            </w:r>
                          </w:p>
                          <w:p w14:paraId="16AB0587" w14:textId="4762334D" w:rsidR="00632605" w:rsidRDefault="00632605" w:rsidP="002A26CF">
                            <w:pPr>
                              <w:pStyle w:val="ListParagraph"/>
                              <w:numPr>
                                <w:ilvl w:val="0"/>
                                <w:numId w:val="3"/>
                              </w:numPr>
                              <w:ind w:left="360"/>
                              <w:rPr>
                                <w:rFonts w:ascii="Calibri" w:hAnsi="Calibri"/>
                              </w:rPr>
                            </w:pPr>
                            <w:r>
                              <w:rPr>
                                <w:rFonts w:ascii="Calibri" w:hAnsi="Calibri"/>
                              </w:rPr>
                              <w:t>Via online discussion around specific development points at our GitHub repository (through issues and pull requests)</w:t>
                            </w:r>
                            <w:r w:rsidR="00F35014">
                              <w:rPr>
                                <w:rFonts w:ascii="Calibri" w:hAnsi="Calibri"/>
                              </w:rPr>
                              <w:t xml:space="preserve">: </w:t>
                            </w:r>
                            <w:hyperlink r:id="rId22" w:history="1">
                              <w:r w:rsidR="00F35014" w:rsidRPr="00AE5570">
                                <w:rPr>
                                  <w:rStyle w:val="Hyperlink"/>
                                  <w:rFonts w:ascii="Calibri" w:hAnsi="Calibri"/>
                                </w:rPr>
                                <w:t>https://github.com/alan-turing-institute/AutisticaCitizenScience</w:t>
                              </w:r>
                            </w:hyperlink>
                            <w:r w:rsidR="00F35014">
                              <w:rPr>
                                <w:rFonts w:ascii="Calibri" w:hAnsi="Calibri"/>
                              </w:rPr>
                              <w:t xml:space="preserve"> </w:t>
                            </w:r>
                          </w:p>
                          <w:p w14:paraId="1C324CD3" w14:textId="50B9EE81" w:rsidR="00632605" w:rsidRDefault="00632605" w:rsidP="0057762D">
                            <w:pPr>
                              <w:rPr>
                                <w:rFonts w:ascii="Calibri" w:hAnsi="Calibri"/>
                              </w:rPr>
                            </w:pPr>
                          </w:p>
                          <w:p w14:paraId="07FF9904" w14:textId="716EB6FF" w:rsidR="00632605" w:rsidRDefault="00632605" w:rsidP="0057762D">
                            <w:pPr>
                              <w:rPr>
                                <w:rFonts w:ascii="Calibri" w:hAnsi="Calibri"/>
                              </w:rPr>
                            </w:pPr>
                            <w:r>
                              <w:rPr>
                                <w:rFonts w:ascii="Calibri" w:hAnsi="Calibri"/>
                              </w:rPr>
                              <w:t xml:space="preserve">The online survey will not collect publicly identifying (names, addresses) or demographic (ethnicity, age) information except for the contributor’s personal connection to autism. The form </w:t>
                            </w:r>
                            <w:r w:rsidR="008A686D">
                              <w:rPr>
                                <w:rFonts w:ascii="Calibri" w:hAnsi="Calibri"/>
                              </w:rPr>
                              <w:t>asks contributors to acknowledge that “</w:t>
                            </w:r>
                            <w:r w:rsidR="008A686D" w:rsidRPr="008A686D">
                              <w:rPr>
                                <w:rFonts w:ascii="Calibri" w:hAnsi="Calibri"/>
                              </w:rPr>
                              <w:t>I understand that the information I provide in this form will be made publicly available.”</w:t>
                            </w:r>
                            <w:r w:rsidRPr="008A686D">
                              <w:rPr>
                                <w:rFonts w:ascii="Calibri" w:hAnsi="Calibri"/>
                              </w:rPr>
                              <w:t xml:space="preserve"> See appendix </w:t>
                            </w:r>
                            <w:r w:rsidR="004701FB" w:rsidRPr="008A686D">
                              <w:rPr>
                                <w:rFonts w:ascii="Calibri" w:hAnsi="Calibri"/>
                              </w:rPr>
                              <w:t>1 for</w:t>
                            </w:r>
                            <w:r w:rsidR="004701FB">
                              <w:rPr>
                                <w:rFonts w:ascii="Calibri" w:hAnsi="Calibri"/>
                              </w:rPr>
                              <w:t xml:space="preserve"> </w:t>
                            </w:r>
                            <w:r w:rsidR="008A686D">
                              <w:rPr>
                                <w:rFonts w:ascii="Calibri" w:hAnsi="Calibri"/>
                              </w:rPr>
                              <w:t>a PDF copy of the form (</w:t>
                            </w:r>
                            <w:r w:rsidR="008A686D" w:rsidRPr="008A686D">
                              <w:rPr>
                                <w:rFonts w:ascii="Calibri" w:hAnsi="Calibri"/>
                                <w:b/>
                              </w:rPr>
                              <w:t>A1_OnlineSurvey.pdf</w:t>
                            </w:r>
                            <w:r w:rsidR="008A686D">
                              <w:rPr>
                                <w:rFonts w:ascii="Calibri" w:hAnsi="Calibri"/>
                              </w:rPr>
                              <w:t>).</w:t>
                            </w:r>
                          </w:p>
                          <w:p w14:paraId="7340A552" w14:textId="77777777" w:rsidR="00632605" w:rsidRDefault="00632605" w:rsidP="0083592B">
                            <w:pPr>
                              <w:rPr>
                                <w:rFonts w:ascii="Calibri" w:hAnsi="Calibri"/>
                              </w:rPr>
                            </w:pPr>
                          </w:p>
                          <w:p w14:paraId="6BC08F67" w14:textId="24475978" w:rsidR="00632605" w:rsidRDefault="00632605" w:rsidP="0057762D">
                            <w:pPr>
                              <w:rPr>
                                <w:rFonts w:ascii="Calibri" w:hAnsi="Calibri"/>
                              </w:rPr>
                            </w:pPr>
                            <w:r>
                              <w:rPr>
                                <w:rFonts w:ascii="Calibri" w:hAnsi="Calibri"/>
                              </w:rPr>
                              <w:t>The key insights will be synthesised and shared by members of the research team, in collaboration with the online and in-person community. We will publish all academic papers in an open access format and will have an autistic co-author on all outputs from the project.</w:t>
                            </w:r>
                          </w:p>
                          <w:p w14:paraId="44865B49" w14:textId="524F4466" w:rsidR="00632605" w:rsidRPr="00CA68A8" w:rsidRDefault="00632605" w:rsidP="00632605">
                            <w:pPr>
                              <w:rPr>
                                <w:rFonts w:ascii="Calibri" w:hAnsi="Calibri"/>
                                <w:b/>
                              </w:rPr>
                            </w:pPr>
                          </w:p>
                        </w:txbxContent>
                      </wps:txbx>
                      <wps:bodyPr rot="0" vert="horz" wrap="square" lIns="91440" tIns="45720" rIns="91440" bIns="45720" anchor="t" anchorCtr="0" upright="1">
                        <a:noAutofit/>
                      </wps:bodyPr>
                    </wps:wsp>
                  </a:graphicData>
                </a:graphic>
              </wp:inline>
            </w:drawing>
          </mc:Choice>
          <mc:Fallback>
            <w:pict>
              <v:shape w14:anchorId="4D217C90" id="Text Box 29" o:spid="_x0000_s1053" type="#_x0000_t202" style="width:490.4pt;height:5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">
                <v:textbox>
                  <w:txbxContent>
                    <w:p w14:paraId="522B70FB" w14:textId="38D817A9" w:rsidR="00632605" w:rsidRDefault="00632605" w:rsidP="00831C14">
                      <w:pPr>
                        <w:rPr>
                          <w:rFonts w:ascii="Calibri" w:hAnsi="Calibri"/>
                        </w:rPr>
                      </w:pPr>
                      <w:r>
                        <w:rPr>
                          <w:rFonts w:ascii="Calibri" w:hAnsi="Calibri"/>
                        </w:rPr>
                        <w:t xml:space="preserve">For this project is it necessary that we </w:t>
                      </w:r>
                      <w:r w:rsidRPr="00831C14">
                        <w:rPr>
                          <w:rFonts w:ascii="Calibri" w:hAnsi="Calibri"/>
                        </w:rPr>
                        <w:t xml:space="preserve">consult with </w:t>
                      </w:r>
                      <w:r>
                        <w:rPr>
                          <w:rFonts w:ascii="Calibri" w:hAnsi="Calibri"/>
                        </w:rPr>
                        <w:t>the a</w:t>
                      </w:r>
                      <w:r w:rsidRPr="00831C14">
                        <w:rPr>
                          <w:rFonts w:ascii="Calibri" w:hAnsi="Calibri"/>
                        </w:rPr>
                        <w:t xml:space="preserve">utistic </w:t>
                      </w:r>
                      <w:r>
                        <w:rPr>
                          <w:rFonts w:ascii="Calibri" w:hAnsi="Calibri"/>
                        </w:rPr>
                        <w:t xml:space="preserve">community </w:t>
                      </w:r>
                      <w:r w:rsidRPr="00831C14">
                        <w:rPr>
                          <w:rFonts w:ascii="Calibri" w:hAnsi="Calibri"/>
                        </w:rPr>
                        <w:t xml:space="preserve">to find out about their needs, priorities, desires and concerns for the </w:t>
                      </w:r>
                      <w:r>
                        <w:rPr>
                          <w:rFonts w:ascii="Calibri" w:hAnsi="Calibri"/>
                        </w:rPr>
                        <w:t>citizen science platform</w:t>
                      </w:r>
                      <w:r w:rsidRPr="00831C14">
                        <w:rPr>
                          <w:rFonts w:ascii="Calibri" w:hAnsi="Calibri"/>
                        </w:rPr>
                        <w:t>. We will base the process by which we build the platform, as well as the type of platform we decide to build, on the results of this consultation.</w:t>
                      </w:r>
                    </w:p>
                    <w:p w14:paraId="219B2E8D" w14:textId="77777777" w:rsidR="00632605" w:rsidRDefault="00632605" w:rsidP="00831C14">
                      <w:pPr>
                        <w:rPr>
                          <w:rFonts w:ascii="Calibri" w:hAnsi="Calibri"/>
                        </w:rPr>
                      </w:pPr>
                    </w:p>
                    <w:p w14:paraId="1E5BDC65" w14:textId="746FCCAD" w:rsidR="00632605" w:rsidRDefault="00632605" w:rsidP="00831C14">
                      <w:pPr>
                        <w:rPr>
                          <w:rFonts w:ascii="Calibri" w:hAnsi="Calibri"/>
                        </w:rPr>
                      </w:pPr>
                      <w:r>
                        <w:rPr>
                          <w:rFonts w:ascii="Calibri" w:hAnsi="Calibri"/>
                        </w:rPr>
                        <w:t>It is also necessary that we seek input from the software development and open source data science communities to ensure that we design a platform that can implement the needs articulated by the autistic community.</w:t>
                      </w:r>
                    </w:p>
                    <w:p w14:paraId="62F23B97" w14:textId="4A348193" w:rsidR="00632605" w:rsidRDefault="00632605" w:rsidP="00831C14">
                      <w:pPr>
                        <w:rPr>
                          <w:rFonts w:ascii="Calibri" w:hAnsi="Calibri"/>
                        </w:rPr>
                      </w:pPr>
                    </w:p>
                    <w:p w14:paraId="05D25854" w14:textId="71933AF2" w:rsidR="00632605" w:rsidRDefault="00632605" w:rsidP="0083592B">
                      <w:pPr>
                        <w:rPr>
                          <w:rFonts w:ascii="Calibri" w:hAnsi="Calibri"/>
                        </w:rPr>
                      </w:pPr>
                      <w:r>
                        <w:rPr>
                          <w:rFonts w:ascii="Calibri" w:hAnsi="Calibri"/>
                        </w:rPr>
                        <w:t>We will collect feedback and recommendations in person and online.</w:t>
                      </w:r>
                      <w:r w:rsidRPr="0083592B">
                        <w:rPr>
                          <w:rFonts w:ascii="Calibri" w:hAnsi="Calibri"/>
                        </w:rPr>
                        <w:t xml:space="preserve"> </w:t>
                      </w:r>
                      <w:r>
                        <w:rPr>
                          <w:rFonts w:ascii="Calibri" w:hAnsi="Calibri"/>
                        </w:rPr>
                        <w:t xml:space="preserve">Details of participant identification and recruitment are answered in </w:t>
                      </w:r>
                      <w:r w:rsidRPr="00FD54C1">
                        <w:rPr>
                          <w:rFonts w:ascii="Calibri" w:hAnsi="Calibri"/>
                          <w:b/>
                        </w:rPr>
                        <w:t>Q11</w:t>
                      </w:r>
                      <w:r>
                        <w:rPr>
                          <w:rFonts w:ascii="Calibri" w:hAnsi="Calibri"/>
                        </w:rPr>
                        <w:t xml:space="preserve"> and </w:t>
                      </w:r>
                      <w:r w:rsidRPr="00FD54C1">
                        <w:rPr>
                          <w:rFonts w:ascii="Calibri" w:hAnsi="Calibri"/>
                          <w:b/>
                        </w:rPr>
                        <w:t>Q12</w:t>
                      </w:r>
                      <w:r>
                        <w:rPr>
                          <w:rFonts w:ascii="Calibri" w:hAnsi="Calibri"/>
                        </w:rPr>
                        <w:t xml:space="preserve">, informed consent processes in </w:t>
                      </w:r>
                      <w:r w:rsidRPr="00FD54C1">
                        <w:rPr>
                          <w:rFonts w:ascii="Calibri" w:hAnsi="Calibri"/>
                          <w:b/>
                        </w:rPr>
                        <w:t>Q13</w:t>
                      </w:r>
                      <w:r>
                        <w:rPr>
                          <w:rFonts w:ascii="Calibri" w:hAnsi="Calibri"/>
                        </w:rPr>
                        <w:t xml:space="preserve"> and data management in </w:t>
                      </w:r>
                      <w:r w:rsidRPr="00FD54C1">
                        <w:rPr>
                          <w:rFonts w:ascii="Calibri" w:hAnsi="Calibri"/>
                          <w:b/>
                        </w:rPr>
                        <w:t>Q21</w:t>
                      </w:r>
                      <w:r>
                        <w:rPr>
                          <w:rFonts w:ascii="Calibri" w:hAnsi="Calibri"/>
                        </w:rPr>
                        <w:t>.</w:t>
                      </w:r>
                    </w:p>
                    <w:p w14:paraId="5E7EF3DF" w14:textId="124D3A25" w:rsidR="00632605" w:rsidRDefault="00632605" w:rsidP="00831C14">
                      <w:pPr>
                        <w:rPr>
                          <w:rFonts w:ascii="Calibri" w:hAnsi="Calibri"/>
                        </w:rPr>
                      </w:pPr>
                    </w:p>
                    <w:p w14:paraId="1157B15C" w14:textId="21599609" w:rsidR="00632605" w:rsidRDefault="00632605" w:rsidP="00831C14">
                      <w:pPr>
                        <w:rPr>
                          <w:rFonts w:ascii="Calibri" w:hAnsi="Calibri"/>
                        </w:rPr>
                      </w:pPr>
                      <w:r>
                        <w:rPr>
                          <w:rFonts w:ascii="Calibri" w:hAnsi="Calibri"/>
                        </w:rPr>
                        <w:t xml:space="preserve">Our methods to collect information </w:t>
                      </w:r>
                      <w:r w:rsidRPr="00632605">
                        <w:rPr>
                          <w:rFonts w:ascii="Calibri" w:hAnsi="Calibri"/>
                          <w:b/>
                        </w:rPr>
                        <w:t>in person</w:t>
                      </w:r>
                      <w:r>
                        <w:rPr>
                          <w:rFonts w:ascii="Calibri" w:hAnsi="Calibri"/>
                        </w:rPr>
                        <w:t xml:space="preserve"> are:</w:t>
                      </w:r>
                    </w:p>
                    <w:p w14:paraId="5C8C75FE" w14:textId="13977408" w:rsidR="00632605" w:rsidRDefault="00632605" w:rsidP="00831C14">
                      <w:pPr>
                        <w:rPr>
                          <w:rFonts w:ascii="Calibri" w:hAnsi="Calibri"/>
                        </w:rPr>
                      </w:pPr>
                    </w:p>
                    <w:p w14:paraId="6F83A5ED" w14:textId="708DB1E4" w:rsidR="00632605" w:rsidRPr="00632605" w:rsidRDefault="00632605" w:rsidP="00632605">
                      <w:pPr>
                        <w:pStyle w:val="ListParagraph"/>
                        <w:numPr>
                          <w:ilvl w:val="0"/>
                          <w:numId w:val="3"/>
                        </w:numPr>
                        <w:ind w:left="360"/>
                        <w:rPr>
                          <w:rFonts w:ascii="Calibri" w:hAnsi="Calibri"/>
                        </w:rPr>
                      </w:pPr>
                      <w:r>
                        <w:rPr>
                          <w:rFonts w:ascii="Calibri" w:hAnsi="Calibri"/>
                        </w:rPr>
                        <w:t>A</w:t>
                      </w:r>
                      <w:r w:rsidRPr="00632605">
                        <w:rPr>
                          <w:rFonts w:ascii="Calibri" w:hAnsi="Calibri"/>
                        </w:rPr>
                        <w:t xml:space="preserve"> series of discussion sessions with up to 16 participants, including autistic adults and the relatives and carers of autistic people. </w:t>
                      </w:r>
                      <w:r>
                        <w:rPr>
                          <w:rFonts w:ascii="Calibri" w:hAnsi="Calibri"/>
                        </w:rPr>
                        <w:t xml:space="preserve">We will </w:t>
                      </w:r>
                      <w:r w:rsidRPr="00632605">
                        <w:rPr>
                          <w:rFonts w:ascii="Calibri" w:hAnsi="Calibri"/>
                        </w:rPr>
                        <w:t>record</w:t>
                      </w:r>
                      <w:r>
                        <w:rPr>
                          <w:rFonts w:ascii="Calibri" w:hAnsi="Calibri"/>
                        </w:rPr>
                        <w:t xml:space="preserve"> </w:t>
                      </w:r>
                      <w:r w:rsidRPr="00632605">
                        <w:rPr>
                          <w:rFonts w:ascii="Calibri" w:hAnsi="Calibri"/>
                        </w:rPr>
                        <w:t>and transcrib</w:t>
                      </w:r>
                      <w:r>
                        <w:rPr>
                          <w:rFonts w:ascii="Calibri" w:hAnsi="Calibri"/>
                        </w:rPr>
                        <w:t>e</w:t>
                      </w:r>
                      <w:r w:rsidRPr="00632605">
                        <w:rPr>
                          <w:rFonts w:ascii="Calibri" w:hAnsi="Calibri"/>
                        </w:rPr>
                        <w:t xml:space="preserve"> the</w:t>
                      </w:r>
                      <w:r>
                        <w:rPr>
                          <w:rFonts w:ascii="Calibri" w:hAnsi="Calibri"/>
                        </w:rPr>
                        <w:t>se</w:t>
                      </w:r>
                      <w:r w:rsidRPr="00632605">
                        <w:rPr>
                          <w:rFonts w:ascii="Calibri" w:hAnsi="Calibri"/>
                        </w:rPr>
                        <w:t xml:space="preserve"> sessions</w:t>
                      </w:r>
                      <w:r>
                        <w:rPr>
                          <w:rFonts w:ascii="Calibri" w:hAnsi="Calibri"/>
                        </w:rPr>
                        <w:t xml:space="preserve"> and </w:t>
                      </w:r>
                      <w:r w:rsidRPr="00632605">
                        <w:rPr>
                          <w:rFonts w:ascii="Calibri" w:hAnsi="Calibri"/>
                        </w:rPr>
                        <w:t xml:space="preserve">extract </w:t>
                      </w:r>
                      <w:r>
                        <w:rPr>
                          <w:rFonts w:ascii="Calibri" w:hAnsi="Calibri"/>
                        </w:rPr>
                        <w:t xml:space="preserve">high level summary </w:t>
                      </w:r>
                      <w:r w:rsidRPr="00632605">
                        <w:rPr>
                          <w:rFonts w:ascii="Calibri" w:hAnsi="Calibri"/>
                        </w:rPr>
                        <w:t>information</w:t>
                      </w:r>
                      <w:r>
                        <w:rPr>
                          <w:rFonts w:ascii="Calibri" w:hAnsi="Calibri"/>
                        </w:rPr>
                        <w:t>.</w:t>
                      </w:r>
                    </w:p>
                    <w:p w14:paraId="587F01E2" w14:textId="000BF9EB" w:rsidR="00632605" w:rsidRDefault="00632605" w:rsidP="002A26CF">
                      <w:pPr>
                        <w:pStyle w:val="ListParagraph"/>
                        <w:numPr>
                          <w:ilvl w:val="0"/>
                          <w:numId w:val="3"/>
                        </w:numPr>
                        <w:ind w:left="360"/>
                        <w:rPr>
                          <w:rFonts w:ascii="Calibri" w:hAnsi="Calibri"/>
                        </w:rPr>
                      </w:pPr>
                      <w:r>
                        <w:rPr>
                          <w:rFonts w:ascii="Calibri" w:hAnsi="Calibri"/>
                        </w:rPr>
                        <w:t xml:space="preserve">A series of one to one feedback interviews (in person and via video conferencing software) on the </w:t>
                      </w:r>
                      <w:r w:rsidRPr="00FD54C1">
                        <w:rPr>
                          <w:rFonts w:ascii="Calibri" w:hAnsi="Calibri"/>
                        </w:rPr>
                        <w:t>prototype</w:t>
                      </w:r>
                      <w:r>
                        <w:rPr>
                          <w:rFonts w:ascii="Calibri" w:hAnsi="Calibri"/>
                        </w:rPr>
                        <w:t xml:space="preserve"> design </w:t>
                      </w:r>
                      <w:r w:rsidRPr="00632605">
                        <w:rPr>
                          <w:rFonts w:ascii="Calibri" w:hAnsi="Calibri"/>
                        </w:rPr>
                        <w:t>of the platform</w:t>
                      </w:r>
                      <w:r>
                        <w:rPr>
                          <w:rFonts w:ascii="Calibri" w:hAnsi="Calibri"/>
                        </w:rPr>
                        <w:t>.</w:t>
                      </w:r>
                    </w:p>
                    <w:p w14:paraId="047FC83E" w14:textId="76497148" w:rsidR="00632605" w:rsidRDefault="00632605" w:rsidP="0083592B">
                      <w:pPr>
                        <w:rPr>
                          <w:rFonts w:ascii="Calibri" w:hAnsi="Calibri"/>
                        </w:rPr>
                      </w:pPr>
                    </w:p>
                    <w:p w14:paraId="75381ABF" w14:textId="17794857" w:rsidR="00632605" w:rsidRDefault="00632605" w:rsidP="0083592B">
                      <w:pPr>
                        <w:rPr>
                          <w:rFonts w:ascii="Calibri" w:hAnsi="Calibri"/>
                        </w:rPr>
                      </w:pPr>
                      <w:r w:rsidRPr="00632605">
                        <w:rPr>
                          <w:rFonts w:ascii="Calibri" w:hAnsi="Calibri"/>
                        </w:rPr>
                        <w:t>Based on the research team’s experience with focus groups, we will also offer the opportunity for participants to submit additional comments by email after the session. These comments will be incorporated into the focus group content and incorporated into the high</w:t>
                      </w:r>
                      <w:r>
                        <w:rPr>
                          <w:rFonts w:ascii="Calibri" w:hAnsi="Calibri"/>
                        </w:rPr>
                        <w:t>-</w:t>
                      </w:r>
                      <w:r w:rsidRPr="00632605">
                        <w:rPr>
                          <w:rFonts w:ascii="Calibri" w:hAnsi="Calibri"/>
                        </w:rPr>
                        <w:t>level summary reports.</w:t>
                      </w:r>
                      <w:r>
                        <w:rPr>
                          <w:rFonts w:ascii="Calibri" w:hAnsi="Calibri"/>
                        </w:rPr>
                        <w:t xml:space="preserve"> If they are received after the report is published, the participant will be invited to submit their feedback via the online survey described below.</w:t>
                      </w:r>
                    </w:p>
                    <w:p w14:paraId="795D0239" w14:textId="560CDA0E" w:rsidR="00632605" w:rsidRDefault="00632605" w:rsidP="0083592B">
                      <w:pPr>
                        <w:rPr>
                          <w:rFonts w:ascii="Calibri" w:hAnsi="Calibri"/>
                        </w:rPr>
                      </w:pPr>
                    </w:p>
                    <w:p w14:paraId="393A3F5A" w14:textId="10FF2F93" w:rsidR="00632605" w:rsidRDefault="00632605" w:rsidP="0083592B">
                      <w:pPr>
                        <w:rPr>
                          <w:rFonts w:ascii="Calibri" w:hAnsi="Calibri"/>
                        </w:rPr>
                      </w:pPr>
                      <w:r>
                        <w:rPr>
                          <w:rFonts w:ascii="Calibri" w:hAnsi="Calibri"/>
                        </w:rPr>
                        <w:t xml:space="preserve">Our methods to collect information </w:t>
                      </w:r>
                      <w:r>
                        <w:rPr>
                          <w:rFonts w:ascii="Calibri" w:hAnsi="Calibri"/>
                          <w:b/>
                        </w:rPr>
                        <w:t>online</w:t>
                      </w:r>
                      <w:r>
                        <w:rPr>
                          <w:rFonts w:ascii="Calibri" w:hAnsi="Calibri"/>
                        </w:rPr>
                        <w:t xml:space="preserve"> are:</w:t>
                      </w:r>
                    </w:p>
                    <w:p w14:paraId="7626372B" w14:textId="77777777" w:rsidR="00632605" w:rsidRPr="00632605" w:rsidRDefault="00632605">
                      <w:pPr>
                        <w:rPr>
                          <w:rFonts w:ascii="Calibri" w:hAnsi="Calibri"/>
                        </w:rPr>
                      </w:pPr>
                    </w:p>
                    <w:p w14:paraId="341D6C1E" w14:textId="667F6397" w:rsidR="00632605" w:rsidRDefault="00632605" w:rsidP="002A26CF">
                      <w:pPr>
                        <w:pStyle w:val="ListParagraph"/>
                        <w:numPr>
                          <w:ilvl w:val="0"/>
                          <w:numId w:val="3"/>
                        </w:numPr>
                        <w:ind w:left="360"/>
                        <w:rPr>
                          <w:rFonts w:ascii="Calibri" w:hAnsi="Calibri"/>
                        </w:rPr>
                      </w:pPr>
                      <w:r>
                        <w:rPr>
                          <w:rFonts w:ascii="Calibri" w:hAnsi="Calibri"/>
                        </w:rPr>
                        <w:t xml:space="preserve">An “always open” online survey asking for feedback via Google Forms: </w:t>
                      </w:r>
                      <w:hyperlink r:id="rId23" w:history="1">
                        <w:r w:rsidRPr="001A6C0F">
                          <w:rPr>
                            <w:rStyle w:val="Hyperlink"/>
                            <w:rFonts w:ascii="Calibri" w:hAnsi="Calibri"/>
                          </w:rPr>
                          <w:t>https://goo.gl/forms/dDu0CDCLiXOm32GH3</w:t>
                        </w:r>
                      </w:hyperlink>
                      <w:r>
                        <w:rPr>
                          <w:rFonts w:ascii="Calibri" w:hAnsi="Calibri"/>
                        </w:rPr>
                        <w:t xml:space="preserve"> </w:t>
                      </w:r>
                    </w:p>
                    <w:p w14:paraId="16AB0587" w14:textId="4762334D" w:rsidR="00632605" w:rsidRDefault="00632605" w:rsidP="002A26CF">
                      <w:pPr>
                        <w:pStyle w:val="ListParagraph"/>
                        <w:numPr>
                          <w:ilvl w:val="0"/>
                          <w:numId w:val="3"/>
                        </w:numPr>
                        <w:ind w:left="360"/>
                        <w:rPr>
                          <w:rFonts w:ascii="Calibri" w:hAnsi="Calibri"/>
                        </w:rPr>
                      </w:pPr>
                      <w:r>
                        <w:rPr>
                          <w:rFonts w:ascii="Calibri" w:hAnsi="Calibri"/>
                        </w:rPr>
                        <w:t>Via online discussion around specific development points at our GitHub repository (through issues and pull requests)</w:t>
                      </w:r>
                      <w:r w:rsidR="00F35014">
                        <w:rPr>
                          <w:rFonts w:ascii="Calibri" w:hAnsi="Calibri"/>
                        </w:rPr>
                        <w:t xml:space="preserve">: </w:t>
                      </w:r>
                      <w:hyperlink r:id="rId24" w:history="1">
                        <w:r w:rsidR="00F35014" w:rsidRPr="00AE5570">
                          <w:rPr>
                            <w:rStyle w:val="Hyperlink"/>
                            <w:rFonts w:ascii="Calibri" w:hAnsi="Calibri"/>
                          </w:rPr>
                          <w:t>https://github.com/alan-turing-institute/AutisticaCitizenScience</w:t>
                        </w:r>
                      </w:hyperlink>
                      <w:r w:rsidR="00F35014">
                        <w:rPr>
                          <w:rFonts w:ascii="Calibri" w:hAnsi="Calibri"/>
                        </w:rPr>
                        <w:t xml:space="preserve"> </w:t>
                      </w:r>
                    </w:p>
                    <w:p w14:paraId="1C324CD3" w14:textId="50B9EE81" w:rsidR="00632605" w:rsidRDefault="00632605" w:rsidP="0057762D">
                      <w:pPr>
                        <w:rPr>
                          <w:rFonts w:ascii="Calibri" w:hAnsi="Calibri"/>
                        </w:rPr>
                      </w:pPr>
                    </w:p>
                    <w:p w14:paraId="07FF9904" w14:textId="716EB6FF" w:rsidR="00632605" w:rsidRDefault="00632605" w:rsidP="0057762D">
                      <w:pPr>
                        <w:rPr>
                          <w:rFonts w:ascii="Calibri" w:hAnsi="Calibri"/>
                        </w:rPr>
                      </w:pPr>
                      <w:r>
                        <w:rPr>
                          <w:rFonts w:ascii="Calibri" w:hAnsi="Calibri"/>
                        </w:rPr>
                        <w:t xml:space="preserve">The online survey will not collect publicly identifying (names, addresses) or demographic (ethnicity, age) information except for the contributor’s personal connection to autism. The form </w:t>
                      </w:r>
                      <w:r w:rsidR="008A686D">
                        <w:rPr>
                          <w:rFonts w:ascii="Calibri" w:hAnsi="Calibri"/>
                        </w:rPr>
                        <w:t>asks contributors to acknowledge that “</w:t>
                      </w:r>
                      <w:r w:rsidR="008A686D" w:rsidRPr="008A686D">
                        <w:rPr>
                          <w:rFonts w:ascii="Calibri" w:hAnsi="Calibri"/>
                        </w:rPr>
                        <w:t>I understand that the information I provide in this form will be made publicly available.”</w:t>
                      </w:r>
                      <w:r w:rsidRPr="008A686D">
                        <w:rPr>
                          <w:rFonts w:ascii="Calibri" w:hAnsi="Calibri"/>
                        </w:rPr>
                        <w:t xml:space="preserve"> See appendix </w:t>
                      </w:r>
                      <w:r w:rsidR="004701FB" w:rsidRPr="008A686D">
                        <w:rPr>
                          <w:rFonts w:ascii="Calibri" w:hAnsi="Calibri"/>
                        </w:rPr>
                        <w:t>1 for</w:t>
                      </w:r>
                      <w:r w:rsidR="004701FB">
                        <w:rPr>
                          <w:rFonts w:ascii="Calibri" w:hAnsi="Calibri"/>
                        </w:rPr>
                        <w:t xml:space="preserve"> </w:t>
                      </w:r>
                      <w:r w:rsidR="008A686D">
                        <w:rPr>
                          <w:rFonts w:ascii="Calibri" w:hAnsi="Calibri"/>
                        </w:rPr>
                        <w:t>a PDF copy of the form (</w:t>
                      </w:r>
                      <w:r w:rsidR="008A686D" w:rsidRPr="008A686D">
                        <w:rPr>
                          <w:rFonts w:ascii="Calibri" w:hAnsi="Calibri"/>
                          <w:b/>
                        </w:rPr>
                        <w:t>A1_OnlineSurvey.pdf</w:t>
                      </w:r>
                      <w:r w:rsidR="008A686D">
                        <w:rPr>
                          <w:rFonts w:ascii="Calibri" w:hAnsi="Calibri"/>
                        </w:rPr>
                        <w:t>).</w:t>
                      </w:r>
                    </w:p>
                    <w:p w14:paraId="7340A552" w14:textId="77777777" w:rsidR="00632605" w:rsidRDefault="00632605" w:rsidP="0083592B">
                      <w:pPr>
                        <w:rPr>
                          <w:rFonts w:ascii="Calibri" w:hAnsi="Calibri"/>
                        </w:rPr>
                      </w:pPr>
                    </w:p>
                    <w:p w14:paraId="6BC08F67" w14:textId="24475978" w:rsidR="00632605" w:rsidRDefault="00632605" w:rsidP="0057762D">
                      <w:pPr>
                        <w:rPr>
                          <w:rFonts w:ascii="Calibri" w:hAnsi="Calibri"/>
                        </w:rPr>
                      </w:pPr>
                      <w:r>
                        <w:rPr>
                          <w:rFonts w:ascii="Calibri" w:hAnsi="Calibri"/>
                        </w:rPr>
                        <w:t>The key insights will be synthesised and shared by members of the research team, in collaboration with the online and in-person community. We will publish all academic papers in an open access format and will have an autistic co-author on all outputs from the project.</w:t>
                      </w:r>
                    </w:p>
                    <w:p w14:paraId="44865B49" w14:textId="524F4466" w:rsidR="00632605" w:rsidRPr="00CA68A8" w:rsidRDefault="00632605" w:rsidP="00632605">
                      <w:pPr>
                        <w:rPr>
                          <w:rFonts w:ascii="Calibri" w:hAnsi="Calibri"/>
                          <w:b/>
                        </w:rPr>
                      </w:pPr>
                    </w:p>
                  </w:txbxContent>
                </v:textbox>
                <w10:anchorlock/>
              </v:shape>
            </w:pict>
          </mc:Fallback>
        </mc:AlternateContent>
      </w:r>
    </w:p>
    <w:p w14:paraId="7907AD66" w14:textId="77777777" w:rsidR="0003309E" w:rsidRDefault="0003309E" w:rsidP="0003309E">
      <w:pPr>
        <w:pStyle w:val="applicpara"/>
        <w:rPr>
          <w:rFonts w:ascii="Calibri" w:hAnsi="Calibri"/>
          <w:b/>
          <w:sz w:val="22"/>
          <w:szCs w:val="22"/>
        </w:rPr>
      </w:pPr>
    </w:p>
    <w:p w14:paraId="36941166" w14:textId="77777777" w:rsidR="0003309E" w:rsidRDefault="00E62421" w:rsidP="0003309E">
      <w:pPr>
        <w:pStyle w:val="applicpara"/>
        <w:rPr>
          <w:rFonts w:ascii="Palatino" w:hAnsi="Palatino"/>
          <w:sz w:val="24"/>
          <w:szCs w:val="24"/>
        </w:rPr>
      </w:pPr>
      <w:r>
        <w:rPr>
          <w:rFonts w:ascii="Palatino" w:hAnsi="Palatino"/>
          <w:noProof/>
          <w:sz w:val="24"/>
          <w:szCs w:val="24"/>
          <w:lang w:eastAsia="en-GB"/>
        </w:rPr>
        <w:lastRenderedPageBreak/>
        <mc:AlternateContent>
          <mc:Choice Requires="wps">
            <w:drawing>
              <wp:inline distT="0" distB="0" distL="0" distR="0" wp14:anchorId="5DD9062F" wp14:editId="69CF293D">
                <wp:extent cx="6224270" cy="473075"/>
                <wp:effectExtent l="10795" t="12065" r="13335" b="10160"/>
                <wp:docPr id="5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473075"/>
                        </a:xfrm>
                        <a:prstGeom prst="rect">
                          <a:avLst/>
                        </a:prstGeom>
                        <a:solidFill>
                          <a:srgbClr val="FFFFFF"/>
                        </a:solidFill>
                        <a:ln w="9525">
                          <a:solidFill>
                            <a:srgbClr val="000000"/>
                          </a:solidFill>
                          <a:miter lim="800000"/>
                          <a:headEnd/>
                          <a:tailEnd/>
                        </a:ln>
                      </wps:spPr>
                      <wps:txbx>
                        <w:txbxContent>
                          <w:p w14:paraId="3CF6B169" w14:textId="77777777" w:rsidR="00632605" w:rsidRPr="00383A7C" w:rsidRDefault="00632605" w:rsidP="0003309E">
                            <w:pPr>
                              <w:rPr>
                                <w:rFonts w:ascii="Calibri" w:hAnsi="Calibri"/>
                                <w:b/>
                              </w:rPr>
                            </w:pPr>
                            <w:r>
                              <w:rPr>
                                <w:rFonts w:ascii="Calibri" w:hAnsi="Calibri"/>
                                <w:b/>
                              </w:rPr>
                              <w:t>Question 9a</w:t>
                            </w:r>
                            <w:r w:rsidRPr="00383A7C">
                              <w:rPr>
                                <w:rFonts w:ascii="Calibri" w:hAnsi="Calibri"/>
                                <w:b/>
                              </w:rPr>
                              <w:t xml:space="preserve">:  </w:t>
                            </w:r>
                            <w:r>
                              <w:rPr>
                                <w:rFonts w:ascii="Calibri" w:hAnsi="Calibri"/>
                                <w:b/>
                                <w:sz w:val="24"/>
                                <w:szCs w:val="24"/>
                              </w:rPr>
                              <w:t>Does the study involve any pharmaceutical or other compounds with physiological effects?</w:t>
                            </w:r>
                            <w:r w:rsidRPr="00383A7C">
                              <w:rPr>
                                <w:rFonts w:ascii="Calibri" w:hAnsi="Calibri"/>
                                <w:b/>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5DD9062F" id="Text Box 90" o:spid="_x0000_s1054" type="#_x0000_t202" style="width:490.1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">
                <v:textbox style="mso-fit-shape-to-text:t">
                  <w:txbxContent>
                    <w:p w14:paraId="3CF6B169" w14:textId="77777777" w:rsidR="00632605" w:rsidRPr="00383A7C" w:rsidRDefault="00632605" w:rsidP="0003309E">
                      <w:pPr>
                        <w:rPr>
                          <w:rFonts w:ascii="Calibri" w:hAnsi="Calibri"/>
                          <w:b/>
                        </w:rPr>
                      </w:pPr>
                      <w:r>
                        <w:rPr>
                          <w:rFonts w:ascii="Calibri" w:hAnsi="Calibri"/>
                          <w:b/>
                        </w:rPr>
                        <w:t>Question 9a</w:t>
                      </w:r>
                      <w:r w:rsidRPr="00383A7C">
                        <w:rPr>
                          <w:rFonts w:ascii="Calibri" w:hAnsi="Calibri"/>
                          <w:b/>
                        </w:rPr>
                        <w:t xml:space="preserve">:  </w:t>
                      </w:r>
                      <w:r>
                        <w:rPr>
                          <w:rFonts w:ascii="Calibri" w:hAnsi="Calibri"/>
                          <w:b/>
                          <w:sz w:val="24"/>
                          <w:szCs w:val="24"/>
                        </w:rPr>
                        <w:t>Does the study involve any pharmaceutical or other compounds with physiological effects?</w:t>
                      </w:r>
                      <w:r w:rsidRPr="00383A7C">
                        <w:rPr>
                          <w:rFonts w:ascii="Calibri" w:hAnsi="Calibri"/>
                          <w:b/>
                          <w:sz w:val="24"/>
                          <w:szCs w:val="24"/>
                        </w:rPr>
                        <w:t xml:space="preserve">  </w:t>
                      </w:r>
                    </w:p>
                  </w:txbxContent>
                </v:textbox>
                <w10:anchorlock/>
              </v:shape>
            </w:pict>
          </mc:Fallback>
        </mc:AlternateContent>
      </w:r>
    </w:p>
    <w:p w14:paraId="696C4CE5" w14:textId="77777777" w:rsidR="0003309E" w:rsidRDefault="00E62421" w:rsidP="0003309E">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B6E0624" wp14:editId="56EE6C04">
                <wp:extent cx="6228715" cy="1149350"/>
                <wp:effectExtent l="1905" t="1270" r="0" b="1905"/>
                <wp:docPr id="5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715" cy="114935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DFCE725" w14:textId="77777777" w:rsidR="00632605" w:rsidRPr="00DA36B9" w:rsidRDefault="00632605" w:rsidP="004D58A4">
                            <w:pPr>
                              <w:pStyle w:val="parahalf"/>
                              <w:tabs>
                                <w:tab w:val="left" w:pos="1276"/>
                                <w:tab w:val="left" w:pos="8080"/>
                                <w:tab w:val="left" w:pos="9072"/>
                              </w:tabs>
                              <w:spacing w:before="100" w:beforeAutospacing="1" w:after="100" w:afterAutospacing="1"/>
                              <w:ind w:left="0"/>
                              <w:jc w:val="both"/>
                              <w:rPr>
                                <w:rFonts w:ascii="Calibri" w:hAnsi="Calibri"/>
                                <w:i/>
                                <w:sz w:val="24"/>
                                <w:szCs w:val="24"/>
                              </w:rPr>
                            </w:pPr>
                            <w:r w:rsidRPr="00DA36B9">
                              <w:rPr>
                                <w:rFonts w:ascii="Calibri" w:hAnsi="Calibri"/>
                                <w:i/>
                                <w:sz w:val="24"/>
                                <w:szCs w:val="24"/>
                              </w:rPr>
                              <w:t xml:space="preserve">Notes: </w:t>
                            </w:r>
                            <w:r w:rsidRPr="00DA36B9">
                              <w:rPr>
                                <w:rFonts w:ascii="Calibri" w:hAnsi="Calibri"/>
                                <w:i/>
                                <w:sz w:val="24"/>
                                <w:szCs w:val="24"/>
                                <w:lang w:eastAsia="en-GB"/>
                              </w:rPr>
                              <w:t>This includes all compounds licensed under the Medicines Act. However, some compounds may be considered as Investigational Medical Products and studies of them, therefore, as clinical trials (CTIMPs). If there is any ambiguity, investigators should contact the Medicines and Healthcare Products Regulatory Agency (MHRA) for guidance. Include any response from the MHRA in your application.</w:t>
                            </w:r>
                            <w:r w:rsidRPr="00DA36B9">
                              <w:rPr>
                                <w:rFonts w:ascii="Calibri" w:hAnsi="Calibri"/>
                                <w:i/>
                                <w:sz w:val="24"/>
                                <w:szCs w:val="24"/>
                              </w:rPr>
                              <w:t xml:space="preserve"> CTIMPs must seek NRES approval.</w:t>
                            </w:r>
                          </w:p>
                        </w:txbxContent>
                      </wps:txbx>
                      <wps:bodyPr rot="0" vert="horz" wrap="square" lIns="91440" tIns="45720" rIns="91440" bIns="45720" anchor="t" anchorCtr="0" upright="1">
                        <a:spAutoFit/>
                      </wps:bodyPr>
                    </wps:wsp>
                  </a:graphicData>
                </a:graphic>
              </wp:inline>
            </w:drawing>
          </mc:Choice>
          <mc:Fallback>
            <w:pict>
              <v:shape w14:anchorId="4B6E0624" id="Text Box 89" o:spid="_x0000_s1055" type="#_x0000_t202" style="width:490.4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" fillcolor="#d6e3bc" stroked="f" strokecolor="#9bbb59" strokeweight="1pt">
                <v:shadow color="#4e6128" offset="1pt"/>
                <v:textbox style="mso-fit-shape-to-text:t">
                  <w:txbxContent>
                    <w:p w14:paraId="3DFCE725" w14:textId="77777777" w:rsidR="00632605" w:rsidRPr="00DA36B9" w:rsidRDefault="00632605" w:rsidP="004D58A4">
                      <w:pPr>
                        <w:pStyle w:val="parahalf"/>
                        <w:tabs>
                          <w:tab w:val="left" w:pos="1276"/>
                          <w:tab w:val="left" w:pos="8080"/>
                          <w:tab w:val="left" w:pos="9072"/>
                        </w:tabs>
                        <w:spacing w:before="100" w:beforeAutospacing="1" w:after="100" w:afterAutospacing="1"/>
                        <w:ind w:left="0"/>
                        <w:jc w:val="both"/>
                        <w:rPr>
                          <w:rFonts w:ascii="Calibri" w:hAnsi="Calibri"/>
                          <w:i/>
                          <w:sz w:val="24"/>
                          <w:szCs w:val="24"/>
                        </w:rPr>
                      </w:pPr>
                      <w:r w:rsidRPr="00DA36B9">
                        <w:rPr>
                          <w:rFonts w:ascii="Calibri" w:hAnsi="Calibri"/>
                          <w:i/>
                          <w:sz w:val="24"/>
                          <w:szCs w:val="24"/>
                        </w:rPr>
                        <w:t xml:space="preserve">Notes: </w:t>
                      </w:r>
                      <w:r w:rsidRPr="00DA36B9">
                        <w:rPr>
                          <w:rFonts w:ascii="Calibri" w:hAnsi="Calibri"/>
                          <w:i/>
                          <w:sz w:val="24"/>
                          <w:szCs w:val="24"/>
                          <w:lang w:eastAsia="en-GB"/>
                        </w:rPr>
                        <w:t>This includes all compounds licensed under the Medicines Act. However, some compounds may be considered as Investigational Medical Products and studies of them, therefore, as clinical trials (CTIMPs). If there is any ambiguity, investigators should contact the Medicines and Healthcare Products Regulatory Agency (MHRA) for guidance. Include any response from the MHRA in your application.</w:t>
                      </w:r>
                      <w:r w:rsidRPr="00DA36B9">
                        <w:rPr>
                          <w:rFonts w:ascii="Calibri" w:hAnsi="Calibri"/>
                          <w:i/>
                          <w:sz w:val="24"/>
                          <w:szCs w:val="24"/>
                        </w:rPr>
                        <w:t xml:space="preserve"> CTIMPs must seek NRES approval.</w:t>
                      </w:r>
                    </w:p>
                  </w:txbxContent>
                </v:textbox>
                <w10:anchorlock/>
              </v:shape>
            </w:pict>
          </mc:Fallback>
        </mc:AlternateContent>
      </w:r>
    </w:p>
    <w:p w14:paraId="7ACEDB08" w14:textId="77777777" w:rsidR="0003309E" w:rsidRDefault="0003309E" w:rsidP="0003309E">
      <w:pPr>
        <w:pStyle w:val="applicpara"/>
        <w:rPr>
          <w:rFonts w:ascii="Palatino" w:hAnsi="Palatino"/>
          <w:sz w:val="24"/>
          <w:szCs w:val="24"/>
        </w:rPr>
      </w:pPr>
    </w:p>
    <w:p w14:paraId="6CB5CD0C" w14:textId="77777777" w:rsidR="0003309E" w:rsidRDefault="00E62421" w:rsidP="0003309E">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13B2C699" wp14:editId="3FC17330">
                <wp:extent cx="6228080" cy="280035"/>
                <wp:effectExtent l="0" t="0" r="20320" b="24765"/>
                <wp:docPr id="5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280035"/>
                        </a:xfrm>
                        <a:prstGeom prst="rect">
                          <a:avLst/>
                        </a:prstGeom>
                        <a:solidFill>
                          <a:srgbClr val="FFFFFF"/>
                        </a:solidFill>
                        <a:ln w="9525">
                          <a:solidFill>
                            <a:srgbClr val="000000"/>
                          </a:solidFill>
                          <a:miter lim="800000"/>
                          <a:headEnd/>
                          <a:tailEnd/>
                        </a:ln>
                      </wps:spPr>
                      <wps:txbx>
                        <w:txbxContent>
                          <w:p w14:paraId="66149502" w14:textId="3411C506" w:rsidR="00632605" w:rsidRPr="00A37DFF" w:rsidRDefault="00632605" w:rsidP="0003309E">
                            <w:pPr>
                              <w:rPr>
                                <w:rFonts w:ascii="Calibri" w:hAnsi="Calibri"/>
                              </w:rPr>
                            </w:pPr>
                            <w:r>
                              <w:rPr>
                                <w:rFonts w:ascii="Calibri" w:hAnsi="Calibri"/>
                              </w:rPr>
                              <w:t>No.</w:t>
                            </w:r>
                          </w:p>
                        </w:txbxContent>
                      </wps:txbx>
                      <wps:bodyPr rot="0" vert="horz" wrap="square" lIns="91440" tIns="45720" rIns="91440" bIns="45720" anchor="t" anchorCtr="0" upright="1">
                        <a:noAutofit/>
                      </wps:bodyPr>
                    </wps:wsp>
                  </a:graphicData>
                </a:graphic>
              </wp:inline>
            </w:drawing>
          </mc:Choice>
          <mc:Fallback>
            <w:pict>
              <v:shape w14:anchorId="13B2C699" id="Text Box 88" o:spid="_x0000_s1056" type="#_x0000_t202" style="width:490.4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ILgIAAFo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">
                <v:textbox>
                  <w:txbxContent>
                    <w:p w14:paraId="66149502" w14:textId="3411C506" w:rsidR="00632605" w:rsidRPr="00A37DFF" w:rsidRDefault="00632605" w:rsidP="0003309E">
                      <w:pPr>
                        <w:rPr>
                          <w:rFonts w:ascii="Calibri" w:hAnsi="Calibri"/>
                        </w:rPr>
                      </w:pPr>
                      <w:r>
                        <w:rPr>
                          <w:rFonts w:ascii="Calibri" w:hAnsi="Calibri"/>
                        </w:rPr>
                        <w:t>No.</w:t>
                      </w:r>
                    </w:p>
                  </w:txbxContent>
                </v:textbox>
                <w10:anchorlock/>
              </v:shape>
            </w:pict>
          </mc:Fallback>
        </mc:AlternateContent>
      </w:r>
    </w:p>
    <w:p w14:paraId="15882B0A" w14:textId="77777777" w:rsidR="0057762D" w:rsidRDefault="0057762D" w:rsidP="0057762D">
      <w:pPr>
        <w:pStyle w:val="applicpara"/>
        <w:rPr>
          <w:rFonts w:ascii="Palatino" w:hAnsi="Palatino"/>
          <w:sz w:val="24"/>
          <w:szCs w:val="24"/>
        </w:rPr>
      </w:pPr>
    </w:p>
    <w:p w14:paraId="23E7E4D8" w14:textId="77777777" w:rsidR="0057762D" w:rsidRDefault="00E62421" w:rsidP="0057762D">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700A31C1" wp14:editId="5223AF20">
                <wp:extent cx="6224270" cy="473075"/>
                <wp:effectExtent l="10795" t="10160" r="13335" b="12065"/>
                <wp:docPr id="5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473075"/>
                        </a:xfrm>
                        <a:prstGeom prst="rect">
                          <a:avLst/>
                        </a:prstGeom>
                        <a:solidFill>
                          <a:srgbClr val="FFFFFF"/>
                        </a:solidFill>
                        <a:ln w="9525">
                          <a:solidFill>
                            <a:srgbClr val="000000"/>
                          </a:solidFill>
                          <a:miter lim="800000"/>
                          <a:headEnd/>
                          <a:tailEnd/>
                        </a:ln>
                      </wps:spPr>
                      <wps:txbx>
                        <w:txbxContent>
                          <w:p w14:paraId="6940CE9C" w14:textId="77777777" w:rsidR="00632605" w:rsidRPr="00383A7C" w:rsidRDefault="00632605" w:rsidP="0057762D">
                            <w:pPr>
                              <w:rPr>
                                <w:rFonts w:ascii="Calibri" w:hAnsi="Calibri"/>
                                <w:b/>
                              </w:rPr>
                            </w:pPr>
                            <w:r>
                              <w:rPr>
                                <w:rFonts w:ascii="Calibri" w:hAnsi="Calibri"/>
                                <w:b/>
                              </w:rPr>
                              <w:t>Question 10</w:t>
                            </w:r>
                            <w:r w:rsidRPr="00383A7C">
                              <w:rPr>
                                <w:rFonts w:ascii="Calibri" w:hAnsi="Calibri"/>
                                <w:b/>
                              </w:rPr>
                              <w:t xml:space="preserve">:  </w:t>
                            </w:r>
                            <w:r>
                              <w:rPr>
                                <w:rFonts w:ascii="Calibri" w:hAnsi="Calibri"/>
                                <w:b/>
                                <w:sz w:val="24"/>
                                <w:szCs w:val="24"/>
                              </w:rPr>
                              <w:t xml:space="preserve">What ethical issues does this study raise and what measures have been taken to address them? </w:t>
                            </w:r>
                            <w:r w:rsidRPr="00383A7C">
                              <w:rPr>
                                <w:rFonts w:ascii="Calibri" w:hAnsi="Calibri"/>
                                <w:b/>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700A31C1" id="Text Box 34" o:spid="_x0000_s1057" type="#_x0000_t202" style="width:490.1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">
                <v:textbox style="mso-fit-shape-to-text:t">
                  <w:txbxContent>
                    <w:p w14:paraId="6940CE9C" w14:textId="77777777" w:rsidR="00632605" w:rsidRPr="00383A7C" w:rsidRDefault="00632605" w:rsidP="0057762D">
                      <w:pPr>
                        <w:rPr>
                          <w:rFonts w:ascii="Calibri" w:hAnsi="Calibri"/>
                          <w:b/>
                        </w:rPr>
                      </w:pPr>
                      <w:r>
                        <w:rPr>
                          <w:rFonts w:ascii="Calibri" w:hAnsi="Calibri"/>
                          <w:b/>
                        </w:rPr>
                        <w:t>Question 10</w:t>
                      </w:r>
                      <w:r w:rsidRPr="00383A7C">
                        <w:rPr>
                          <w:rFonts w:ascii="Calibri" w:hAnsi="Calibri"/>
                          <w:b/>
                        </w:rPr>
                        <w:t xml:space="preserve">:  </w:t>
                      </w:r>
                      <w:r>
                        <w:rPr>
                          <w:rFonts w:ascii="Calibri" w:hAnsi="Calibri"/>
                          <w:b/>
                          <w:sz w:val="24"/>
                          <w:szCs w:val="24"/>
                        </w:rPr>
                        <w:t xml:space="preserve">What ethical issues does this study raise and what measures have been taken to address them? </w:t>
                      </w:r>
                      <w:r w:rsidRPr="00383A7C">
                        <w:rPr>
                          <w:rFonts w:ascii="Calibri" w:hAnsi="Calibri"/>
                          <w:b/>
                          <w:sz w:val="24"/>
                          <w:szCs w:val="24"/>
                        </w:rPr>
                        <w:t xml:space="preserve">  </w:t>
                      </w:r>
                    </w:p>
                  </w:txbxContent>
                </v:textbox>
                <w10:anchorlock/>
              </v:shape>
            </w:pict>
          </mc:Fallback>
        </mc:AlternateContent>
      </w:r>
    </w:p>
    <w:p w14:paraId="1242ED84" w14:textId="77777777" w:rsidR="0057762D" w:rsidRDefault="00E62421" w:rsidP="0057762D">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3E023BC3" wp14:editId="76BB7935">
                <wp:extent cx="6228080" cy="1207135"/>
                <wp:effectExtent l="1905" t="0" r="0" b="3175"/>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120713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06BA994F" w14:textId="77777777" w:rsidR="00632605" w:rsidRPr="0057762D" w:rsidRDefault="00632605" w:rsidP="0057762D">
                            <w:pPr>
                              <w:pStyle w:val="applicquestion"/>
                              <w:ind w:left="0" w:firstLine="0"/>
                              <w:rPr>
                                <w:rFonts w:ascii="Calibri" w:hAnsi="Calibri"/>
                                <w:i/>
                                <w:sz w:val="24"/>
                                <w:szCs w:val="24"/>
                              </w:rPr>
                            </w:pPr>
                            <w:r w:rsidRPr="0057762D">
                              <w:rPr>
                                <w:rFonts w:ascii="Calibri" w:hAnsi="Calibri"/>
                                <w:i/>
                                <w:sz w:val="24"/>
                                <w:szCs w:val="24"/>
                              </w:rPr>
                              <w:t>Notes:  Describe any discomfort or inconvenience that participants may experience.  Include information about procedures that for some people could be physically stressful or might impinge on the safety of participants, e.g. noise levels, visual stimuli, equipment; or that for some people could be psychologically stressful, e.g. mood induction procedures, tasks with high failure rate.</w:t>
                            </w:r>
                            <w:r>
                              <w:rPr>
                                <w:rFonts w:ascii="Calibri" w:hAnsi="Calibri"/>
                                <w:i/>
                                <w:sz w:val="24"/>
                                <w:szCs w:val="24"/>
                              </w:rPr>
                              <w:t xml:space="preserve">  Indicate what procedures are in place if clinically relevant information arises from the study (e.g. from brain scans or questionnaire responses that might indicate that a participant is at risk).</w:t>
                            </w:r>
                          </w:p>
                        </w:txbxContent>
                      </wps:txbx>
                      <wps:bodyPr rot="0" vert="horz" wrap="square" lIns="91440" tIns="45720" rIns="91440" bIns="45720" anchor="t" anchorCtr="0" upright="1">
                        <a:spAutoFit/>
                      </wps:bodyPr>
                    </wps:wsp>
                  </a:graphicData>
                </a:graphic>
              </wp:inline>
            </w:drawing>
          </mc:Choice>
          <mc:Fallback>
            <w:pict>
              <v:shape w14:anchorId="3E023BC3" id="Text Box 33" o:spid="_x0000_s1058" type="#_x0000_t202" style="width:490.4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" fillcolor="#d6e3bc" stroked="f" strokecolor="#9bbb59" strokeweight="1pt">
                <v:shadow color="#4e6128" offset="1pt"/>
                <v:textbox style="mso-fit-shape-to-text:t">
                  <w:txbxContent>
                    <w:p w14:paraId="06BA994F" w14:textId="77777777" w:rsidR="00632605" w:rsidRPr="0057762D" w:rsidRDefault="00632605" w:rsidP="0057762D">
                      <w:pPr>
                        <w:pStyle w:val="applicquestion"/>
                        <w:ind w:left="0" w:firstLine="0"/>
                        <w:rPr>
                          <w:rFonts w:ascii="Calibri" w:hAnsi="Calibri"/>
                          <w:i/>
                          <w:sz w:val="24"/>
                          <w:szCs w:val="24"/>
                        </w:rPr>
                      </w:pPr>
                      <w:r w:rsidRPr="0057762D">
                        <w:rPr>
                          <w:rFonts w:ascii="Calibri" w:hAnsi="Calibri"/>
                          <w:i/>
                          <w:sz w:val="24"/>
                          <w:szCs w:val="24"/>
                        </w:rPr>
                        <w:t>Notes:  Describe any discomfort or inconvenience that participants may experience.  Include information about procedures that for some people could be physically stressful or might impinge on the safety of participants, e.g. noise levels, visual stimuli, equipment; or that for some people could be psychologically stressful, e.g. mood induction procedures, tasks with high failure rate.</w:t>
                      </w:r>
                      <w:r>
                        <w:rPr>
                          <w:rFonts w:ascii="Calibri" w:hAnsi="Calibri"/>
                          <w:i/>
                          <w:sz w:val="24"/>
                          <w:szCs w:val="24"/>
                        </w:rPr>
                        <w:t xml:space="preserve">  Indicate what procedures are in place if clinically relevant information arises from the study (e.g. from brain scans or questionnaire responses that might indicate that a participant is at risk).</w:t>
                      </w:r>
                    </w:p>
                  </w:txbxContent>
                </v:textbox>
                <w10:anchorlock/>
              </v:shape>
            </w:pict>
          </mc:Fallback>
        </mc:AlternateContent>
      </w:r>
    </w:p>
    <w:p w14:paraId="2C9E9987" w14:textId="77777777" w:rsidR="0057762D" w:rsidRDefault="0057762D" w:rsidP="0057762D">
      <w:pPr>
        <w:pStyle w:val="applicpara"/>
        <w:rPr>
          <w:rFonts w:ascii="Palatino" w:hAnsi="Palatino"/>
          <w:sz w:val="24"/>
          <w:szCs w:val="24"/>
        </w:rPr>
      </w:pPr>
    </w:p>
    <w:p w14:paraId="5B7488D6" w14:textId="77777777" w:rsidR="0057762D" w:rsidRDefault="00E62421" w:rsidP="0057762D">
      <w:pPr>
        <w:pStyle w:val="applicquestion"/>
        <w:ind w:left="0" w:firstLine="0"/>
        <w:rPr>
          <w:rFonts w:ascii="Palatino" w:hAnsi="Palatino"/>
          <w:sz w:val="24"/>
          <w:szCs w:val="24"/>
        </w:rPr>
      </w:pPr>
      <w:r>
        <w:rPr>
          <w:rFonts w:ascii="Palatino" w:hAnsi="Palatino"/>
          <w:noProof/>
          <w:sz w:val="24"/>
          <w:szCs w:val="24"/>
          <w:lang w:eastAsia="en-GB"/>
        </w:rPr>
        <w:lastRenderedPageBreak/>
        <mc:AlternateContent>
          <mc:Choice Requires="wps">
            <w:drawing>
              <wp:inline distT="0" distB="0" distL="0" distR="0" wp14:anchorId="1125F080" wp14:editId="42CBCB48">
                <wp:extent cx="6223635" cy="7918450"/>
                <wp:effectExtent l="0" t="0" r="24765" b="25400"/>
                <wp:docPr id="5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635" cy="7918450"/>
                        </a:xfrm>
                        <a:prstGeom prst="rect">
                          <a:avLst/>
                        </a:prstGeom>
                        <a:solidFill>
                          <a:srgbClr val="FFFFFF"/>
                        </a:solidFill>
                        <a:ln w="9525">
                          <a:solidFill>
                            <a:srgbClr val="000000"/>
                          </a:solidFill>
                          <a:miter lim="800000"/>
                          <a:headEnd/>
                          <a:tailEnd/>
                        </a:ln>
                      </wps:spPr>
                      <wps:txbx>
                        <w:txbxContent>
                          <w:p w14:paraId="519573D9" w14:textId="6E3EA94E" w:rsidR="00632605" w:rsidRDefault="00632605" w:rsidP="007819BC">
                            <w:pPr>
                              <w:rPr>
                                <w:rFonts w:ascii="Calibri" w:hAnsi="Calibri"/>
                              </w:rPr>
                            </w:pPr>
                            <w:r>
                              <w:rPr>
                                <w:rFonts w:ascii="Calibri" w:hAnsi="Calibri"/>
                              </w:rPr>
                              <w:t>There has been a history of autism research that has not included the voices or considered the needs of autistic people. We are led by the “nothing about us without us” philosophy of ensuring representation of the affected community at all points in our research process. This means balancing the needs of a potentially vulnerable population with an ethos of transparency. We are committed to building and providing open source resources that can be used and re-used by anyone for any purpose. This also requires clear communication of the principles and values of the project community.</w:t>
                            </w:r>
                          </w:p>
                          <w:p w14:paraId="66167D33" w14:textId="77777777" w:rsidR="00632605" w:rsidRDefault="00632605" w:rsidP="007819BC">
                            <w:pPr>
                              <w:rPr>
                                <w:rFonts w:ascii="Calibri" w:hAnsi="Calibri"/>
                              </w:rPr>
                            </w:pPr>
                          </w:p>
                          <w:p w14:paraId="712574D6" w14:textId="1D0EBAE8" w:rsidR="00632605" w:rsidRDefault="00632605" w:rsidP="0057762D">
                            <w:pPr>
                              <w:rPr>
                                <w:rFonts w:ascii="Calibri" w:hAnsi="Calibri"/>
                              </w:rPr>
                            </w:pPr>
                            <w:r>
                              <w:rPr>
                                <w:rFonts w:ascii="Calibri" w:hAnsi="Calibri"/>
                              </w:rPr>
                              <w:t>In asking for their feedback on the design of the project we will ensure that we are building a platform that is of use to autistic people and that is accessible to as many members of their community as possible. We ask for ethical approval to capture their contributions so that we can publish academic papers to inform future projects that wish to explore participatory citizen science solutions.</w:t>
                            </w:r>
                          </w:p>
                          <w:p w14:paraId="346D134D" w14:textId="77777777" w:rsidR="00632605" w:rsidRDefault="00632605" w:rsidP="0057762D">
                            <w:pPr>
                              <w:rPr>
                                <w:rFonts w:ascii="Calibri" w:hAnsi="Calibri"/>
                              </w:rPr>
                            </w:pPr>
                          </w:p>
                          <w:p w14:paraId="6F9B8E33" w14:textId="17F6183E" w:rsidR="00632605" w:rsidRDefault="00632605" w:rsidP="007819BC">
                            <w:pPr>
                              <w:rPr>
                                <w:rFonts w:ascii="Calibri" w:hAnsi="Calibri"/>
                              </w:rPr>
                            </w:pPr>
                            <w:r>
                              <w:rPr>
                                <w:rFonts w:ascii="Calibri" w:hAnsi="Calibri"/>
                              </w:rPr>
                              <w:t>For our in-person interactions:</w:t>
                            </w:r>
                          </w:p>
                          <w:p w14:paraId="33BA7E5C" w14:textId="7C1411B0" w:rsidR="00632605" w:rsidRPr="00632605" w:rsidRDefault="00632605">
                            <w:pPr>
                              <w:pStyle w:val="ListParagraph"/>
                              <w:numPr>
                                <w:ilvl w:val="0"/>
                                <w:numId w:val="5"/>
                              </w:numPr>
                              <w:rPr>
                                <w:rFonts w:ascii="Calibri" w:hAnsi="Calibri"/>
                              </w:rPr>
                            </w:pPr>
                            <w:r>
                              <w:rPr>
                                <w:rFonts w:ascii="Calibri" w:hAnsi="Calibri"/>
                              </w:rPr>
                              <w:t>The lead researcher at any focus group will have a current disclosure or barring service (DBS) or Disclosure Scotland certificate.</w:t>
                            </w:r>
                          </w:p>
                          <w:p w14:paraId="11F5C347" w14:textId="50C01E6F" w:rsidR="00632605" w:rsidRDefault="00632605" w:rsidP="00101C45">
                            <w:pPr>
                              <w:pStyle w:val="ListParagraph"/>
                              <w:numPr>
                                <w:ilvl w:val="0"/>
                                <w:numId w:val="5"/>
                              </w:numPr>
                              <w:rPr>
                                <w:rFonts w:ascii="Calibri" w:hAnsi="Calibri"/>
                              </w:rPr>
                            </w:pPr>
                            <w:r>
                              <w:rPr>
                                <w:rFonts w:ascii="Calibri" w:hAnsi="Calibri"/>
                              </w:rPr>
                              <w:t>We will hold events such that they can be accessed outside of peak travel hours and provide clear directions to alleviate the stress of travelling to the venue. We will adjust light and sound levels as requested by the participants to ensure they are comfortable during the session.</w:t>
                            </w:r>
                          </w:p>
                          <w:p w14:paraId="7E7DF6A4" w14:textId="03326C35" w:rsidR="00632605" w:rsidRDefault="00632605" w:rsidP="00D30763">
                            <w:pPr>
                              <w:pStyle w:val="ListParagraph"/>
                              <w:numPr>
                                <w:ilvl w:val="0"/>
                                <w:numId w:val="5"/>
                              </w:numPr>
                              <w:rPr>
                                <w:rFonts w:ascii="Calibri" w:hAnsi="Calibri"/>
                              </w:rPr>
                            </w:pPr>
                            <w:r>
                              <w:rPr>
                                <w:rFonts w:ascii="Calibri" w:hAnsi="Calibri"/>
                              </w:rPr>
                              <w:t xml:space="preserve">We will have multiple facilitators available to ensure all participants’ needs are met – such as providing them with additional food or water, a quiet space to decompress, or access to the bathroom. We will make clear from the beginning that they can leave the room – and the focus group itself – at any time </w:t>
                            </w:r>
                            <w:r w:rsidRPr="007819BC">
                              <w:rPr>
                                <w:rFonts w:ascii="Calibri" w:hAnsi="Calibri"/>
                              </w:rPr>
                              <w:t>without giving a justification</w:t>
                            </w:r>
                            <w:r>
                              <w:rPr>
                                <w:rFonts w:ascii="Calibri" w:hAnsi="Calibri"/>
                              </w:rPr>
                              <w:t>.</w:t>
                            </w:r>
                          </w:p>
                          <w:p w14:paraId="1CED8D1D" w14:textId="77777777" w:rsidR="00632605" w:rsidRDefault="00632605" w:rsidP="0057762D">
                            <w:pPr>
                              <w:rPr>
                                <w:rFonts w:ascii="Calibri" w:hAnsi="Calibri"/>
                              </w:rPr>
                            </w:pPr>
                          </w:p>
                          <w:p w14:paraId="29B0D275" w14:textId="2733A7C8" w:rsidR="00632605" w:rsidRDefault="00632605" w:rsidP="0057762D">
                            <w:pPr>
                              <w:rPr>
                                <w:rFonts w:ascii="Calibri" w:hAnsi="Calibri"/>
                              </w:rPr>
                            </w:pPr>
                            <w:r>
                              <w:rPr>
                                <w:rFonts w:ascii="Calibri" w:hAnsi="Calibri"/>
                              </w:rPr>
                              <w:t>For our online interactions (</w:t>
                            </w:r>
                            <w:r w:rsidR="00F35014">
                              <w:rPr>
                                <w:rFonts w:ascii="Calibri" w:hAnsi="Calibri"/>
                              </w:rPr>
                              <w:t xml:space="preserve">most likely </w:t>
                            </w:r>
                            <w:r>
                              <w:rPr>
                                <w:rFonts w:ascii="Calibri" w:hAnsi="Calibri"/>
                              </w:rPr>
                              <w:t>via GitHub conversations):</w:t>
                            </w:r>
                          </w:p>
                          <w:p w14:paraId="5F329EF3" w14:textId="3033A487" w:rsidR="00632605" w:rsidRDefault="00632605" w:rsidP="006D72CF">
                            <w:pPr>
                              <w:pStyle w:val="ListParagraph"/>
                              <w:numPr>
                                <w:ilvl w:val="0"/>
                                <w:numId w:val="6"/>
                              </w:numPr>
                              <w:rPr>
                                <w:rFonts w:ascii="Calibri" w:hAnsi="Calibri"/>
                              </w:rPr>
                            </w:pPr>
                            <w:r w:rsidRPr="007819BC">
                              <w:rPr>
                                <w:rFonts w:ascii="Calibri" w:hAnsi="Calibri"/>
                              </w:rPr>
                              <w:t xml:space="preserve">We have a clear set of values which we will </w:t>
                            </w:r>
                            <w:r>
                              <w:rPr>
                                <w:rFonts w:ascii="Calibri" w:hAnsi="Calibri"/>
                              </w:rPr>
                              <w:t xml:space="preserve">link to from any </w:t>
                            </w:r>
                            <w:r w:rsidRPr="007819BC">
                              <w:rPr>
                                <w:rFonts w:ascii="Calibri" w:hAnsi="Calibri"/>
                              </w:rPr>
                              <w:t xml:space="preserve">online spaces </w:t>
                            </w:r>
                            <w:r>
                              <w:rPr>
                                <w:rFonts w:ascii="Calibri" w:hAnsi="Calibri"/>
                              </w:rPr>
                              <w:t>that are used for the project (</w:t>
                            </w:r>
                            <w:r w:rsidR="008A686D">
                              <w:rPr>
                                <w:rFonts w:ascii="Calibri" w:hAnsi="Calibri"/>
                              </w:rPr>
                              <w:t xml:space="preserve">see appendix </w:t>
                            </w:r>
                            <w:r w:rsidR="008A686D" w:rsidRPr="008A686D">
                              <w:rPr>
                                <w:rFonts w:ascii="Calibri" w:hAnsi="Calibri"/>
                                <w:b/>
                              </w:rPr>
                              <w:t>A2_ValuesAndOutcomes.pdf</w:t>
                            </w:r>
                            <w:r>
                              <w:rPr>
                                <w:rFonts w:ascii="Calibri" w:hAnsi="Calibri"/>
                              </w:rPr>
                              <w:t xml:space="preserve">). All </w:t>
                            </w:r>
                            <w:r w:rsidRPr="007819BC">
                              <w:rPr>
                                <w:rFonts w:ascii="Calibri" w:hAnsi="Calibri"/>
                              </w:rPr>
                              <w:t xml:space="preserve">collaborators will be expected to abide by </w:t>
                            </w:r>
                            <w:r>
                              <w:rPr>
                                <w:rFonts w:ascii="Calibri" w:hAnsi="Calibri"/>
                              </w:rPr>
                              <w:t>these values in all online interactions.</w:t>
                            </w:r>
                          </w:p>
                          <w:p w14:paraId="7C982D49" w14:textId="483B9507" w:rsidR="00632605" w:rsidRDefault="00632605" w:rsidP="006D72CF">
                            <w:pPr>
                              <w:pStyle w:val="ListParagraph"/>
                              <w:numPr>
                                <w:ilvl w:val="0"/>
                                <w:numId w:val="6"/>
                              </w:numPr>
                              <w:rPr>
                                <w:rFonts w:ascii="Calibri" w:hAnsi="Calibri"/>
                              </w:rPr>
                            </w:pPr>
                            <w:r>
                              <w:rPr>
                                <w:rFonts w:ascii="Calibri" w:hAnsi="Calibri"/>
                              </w:rPr>
                              <w:t>We have a community code of conduct and enforcement process</w:t>
                            </w:r>
                            <w:r w:rsidR="008A686D">
                              <w:rPr>
                                <w:rFonts w:ascii="Calibri" w:hAnsi="Calibri"/>
                              </w:rPr>
                              <w:t xml:space="preserve"> (</w:t>
                            </w:r>
                            <w:hyperlink r:id="rId25" w:history="1">
                              <w:r w:rsidR="00F22876" w:rsidRPr="00AE5570">
                                <w:rPr>
                                  <w:rStyle w:val="Hyperlink"/>
                                  <w:rFonts w:ascii="Calibri" w:hAnsi="Calibri"/>
                                </w:rPr>
                                <w:t>https://github.com/alan-turing-institute/AutisticaCitizenScience/blob/master/CODE_OF_CONDUCT.md</w:t>
                              </w:r>
                            </w:hyperlink>
                            <w:r w:rsidR="00F22876">
                              <w:rPr>
                                <w:rFonts w:ascii="Calibri" w:hAnsi="Calibri"/>
                              </w:rPr>
                              <w:t xml:space="preserve"> and </w:t>
                            </w:r>
                            <w:bookmarkStart w:id="1" w:name="_Hlk2236448"/>
                            <w:r w:rsidR="00F22876" w:rsidRPr="00F22876">
                              <w:rPr>
                                <w:rFonts w:ascii="Calibri" w:hAnsi="Calibri"/>
                                <w:b/>
                              </w:rPr>
                              <w:t>A3_CodeOfConduct.pdf</w:t>
                            </w:r>
                            <w:bookmarkEnd w:id="1"/>
                            <w:r w:rsidR="008A686D">
                              <w:rPr>
                                <w:rFonts w:ascii="Calibri" w:hAnsi="Calibri"/>
                              </w:rPr>
                              <w:t>)</w:t>
                            </w:r>
                            <w:r>
                              <w:rPr>
                                <w:rFonts w:ascii="Calibri" w:hAnsi="Calibri"/>
                              </w:rPr>
                              <w:t xml:space="preserve">. Kirstie Whitaker will act as the moderator of the online space, and will ask the contributor to </w:t>
                            </w:r>
                            <w:r w:rsidRPr="007819BC">
                              <w:rPr>
                                <w:rFonts w:ascii="Calibri" w:hAnsi="Calibri"/>
                              </w:rPr>
                              <w:t xml:space="preserve">remove </w:t>
                            </w:r>
                            <w:r>
                              <w:rPr>
                                <w:rFonts w:ascii="Calibri" w:hAnsi="Calibri"/>
                              </w:rPr>
                              <w:t xml:space="preserve">any </w:t>
                            </w:r>
                            <w:r w:rsidRPr="007819BC">
                              <w:rPr>
                                <w:rFonts w:ascii="Calibri" w:hAnsi="Calibri"/>
                              </w:rPr>
                              <w:t xml:space="preserve">content </w:t>
                            </w:r>
                            <w:r>
                              <w:rPr>
                                <w:rFonts w:ascii="Calibri" w:hAnsi="Calibri"/>
                              </w:rPr>
                              <w:t xml:space="preserve">that </w:t>
                            </w:r>
                            <w:r w:rsidRPr="007819BC">
                              <w:rPr>
                                <w:rFonts w:ascii="Calibri" w:hAnsi="Calibri"/>
                              </w:rPr>
                              <w:t>infringes our values</w:t>
                            </w:r>
                            <w:r>
                              <w:rPr>
                                <w:rFonts w:ascii="Calibri" w:hAnsi="Calibri"/>
                              </w:rPr>
                              <w:t xml:space="preserve">. If necessary, the research team will bar (temporarily or permanently) </w:t>
                            </w:r>
                            <w:r w:rsidRPr="007819BC">
                              <w:rPr>
                                <w:rFonts w:ascii="Calibri" w:hAnsi="Calibri"/>
                              </w:rPr>
                              <w:t xml:space="preserve">individuals </w:t>
                            </w:r>
                            <w:r>
                              <w:rPr>
                                <w:rFonts w:ascii="Calibri" w:hAnsi="Calibri"/>
                              </w:rPr>
                              <w:t>from further contributing to the project if they persistently violate the code of conduct</w:t>
                            </w:r>
                            <w:r w:rsidR="00F35014">
                              <w:rPr>
                                <w:rFonts w:ascii="Calibri" w:hAnsi="Calibri"/>
                              </w:rPr>
                              <w:t>.</w:t>
                            </w:r>
                          </w:p>
                          <w:p w14:paraId="3B841EF8" w14:textId="3835C7CC" w:rsidR="00632605" w:rsidRDefault="00632605" w:rsidP="004161AD">
                            <w:pPr>
                              <w:ind w:left="360"/>
                              <w:rPr>
                                <w:rFonts w:ascii="Calibri" w:hAnsi="Calibri"/>
                              </w:rPr>
                            </w:pPr>
                          </w:p>
                          <w:p w14:paraId="16ECE578" w14:textId="4511BCBF" w:rsidR="00632605" w:rsidRDefault="00632605" w:rsidP="00282CD7">
                            <w:pPr>
                              <w:rPr>
                                <w:rFonts w:ascii="Calibri" w:hAnsi="Calibri"/>
                              </w:rPr>
                            </w:pPr>
                            <w:r>
                              <w:rPr>
                                <w:rFonts w:ascii="Calibri" w:hAnsi="Calibri"/>
                              </w:rPr>
                              <w:t>W</w:t>
                            </w:r>
                            <w:r w:rsidRPr="007819BC">
                              <w:rPr>
                                <w:rFonts w:ascii="Calibri" w:hAnsi="Calibri"/>
                              </w:rPr>
                              <w:t>e will proactively and iteratively design our online working space so that it is supportive and inclusive of contributors, based on seeking continuous feedback.</w:t>
                            </w:r>
                            <w:r>
                              <w:rPr>
                                <w:rFonts w:ascii="Calibri" w:hAnsi="Calibri"/>
                              </w:rPr>
                              <w:t xml:space="preserve"> </w:t>
                            </w:r>
                            <w:r w:rsidRPr="007819BC">
                              <w:rPr>
                                <w:rFonts w:ascii="Calibri" w:hAnsi="Calibri"/>
                              </w:rPr>
                              <w:t>Dr Whitaker</w:t>
                            </w:r>
                            <w:r>
                              <w:rPr>
                                <w:rFonts w:ascii="Calibri" w:hAnsi="Calibri"/>
                              </w:rPr>
                              <w:t xml:space="preserve"> </w:t>
                            </w:r>
                            <w:r w:rsidRPr="007819BC">
                              <w:rPr>
                                <w:rFonts w:ascii="Calibri" w:hAnsi="Calibri"/>
                              </w:rPr>
                              <w:t>has expertise in creating inclusive and supportive online communities. She will be responsible</w:t>
                            </w:r>
                            <w:r>
                              <w:rPr>
                                <w:rFonts w:ascii="Calibri" w:hAnsi="Calibri"/>
                              </w:rPr>
                              <w:t xml:space="preserve"> </w:t>
                            </w:r>
                            <w:r w:rsidRPr="007819BC">
                              <w:rPr>
                                <w:rFonts w:ascii="Calibri" w:hAnsi="Calibri"/>
                              </w:rPr>
                              <w:t xml:space="preserve">for managing the project’s online engagement and ensuring that any bullying, discrimination, or other infringements of our values code is appropriately dealt with. </w:t>
                            </w:r>
                          </w:p>
                          <w:p w14:paraId="46D7BAD4" w14:textId="77777777" w:rsidR="00632605" w:rsidRDefault="00632605" w:rsidP="00282CD7">
                            <w:pPr>
                              <w:rPr>
                                <w:rFonts w:ascii="Calibri" w:hAnsi="Calibri"/>
                              </w:rPr>
                            </w:pPr>
                          </w:p>
                          <w:p w14:paraId="5FEBFD42" w14:textId="4921C54F" w:rsidR="00632605" w:rsidRPr="00A37DFF" w:rsidRDefault="00632605" w:rsidP="00282CD7">
                            <w:pPr>
                              <w:rPr>
                                <w:rFonts w:ascii="Calibri" w:hAnsi="Calibri"/>
                              </w:rPr>
                            </w:pPr>
                            <w:r w:rsidRPr="00632605">
                              <w:rPr>
                                <w:rFonts w:ascii="Calibri" w:hAnsi="Calibri"/>
                              </w:rPr>
                              <w:t>We have a clear reporting pathway to ensure all participants can escalate complaints about their experience within the project</w:t>
                            </w:r>
                            <w:r>
                              <w:rPr>
                                <w:rFonts w:ascii="Calibri" w:hAnsi="Calibri"/>
                              </w:rPr>
                              <w:t xml:space="preserve"> (</w:t>
                            </w:r>
                            <w:r w:rsidR="007309EE">
                              <w:rPr>
                                <w:rFonts w:ascii="Calibri" w:hAnsi="Calibri"/>
                              </w:rPr>
                              <w:t xml:space="preserve">appendix </w:t>
                            </w:r>
                            <w:r w:rsidR="007309EE" w:rsidRPr="007309EE">
                              <w:rPr>
                                <w:rFonts w:ascii="Calibri" w:hAnsi="Calibri"/>
                                <w:b/>
                              </w:rPr>
                              <w:t>A4_BuildingASafeCommunity.pdf</w:t>
                            </w:r>
                            <w:r>
                              <w:rPr>
                                <w:rFonts w:ascii="Calibri" w:hAnsi="Calibri"/>
                              </w:rPr>
                              <w:t>).</w:t>
                            </w:r>
                            <w:r w:rsidRPr="00632605">
                              <w:rPr>
                                <w:rFonts w:ascii="Calibri" w:hAnsi="Calibri"/>
                              </w:rPr>
                              <w:t xml:space="preserve"> </w:t>
                            </w:r>
                            <w:r w:rsidRPr="007819BC">
                              <w:rPr>
                                <w:rFonts w:ascii="Calibri" w:hAnsi="Calibri"/>
                              </w:rPr>
                              <w:t xml:space="preserve">This pathway can be followed by any participant, contributor, or researcher. We will email all consultation session participants a link to the referral pathway, </w:t>
                            </w:r>
                            <w:r w:rsidR="007309EE">
                              <w:rPr>
                                <w:rFonts w:ascii="Calibri" w:hAnsi="Calibri"/>
                              </w:rPr>
                              <w:t xml:space="preserve">explain it in person, </w:t>
                            </w:r>
                            <w:r w:rsidRPr="007819BC">
                              <w:rPr>
                                <w:rFonts w:ascii="Calibri" w:hAnsi="Calibri"/>
                              </w:rPr>
                              <w:t>and we will feature a prominent link to the referral pathway on our online spaces, so that it is transparent to all.</w:t>
                            </w:r>
                          </w:p>
                        </w:txbxContent>
                      </wps:txbx>
                      <wps:bodyPr rot="0" vert="horz" wrap="square" lIns="91440" tIns="45720" rIns="91440" bIns="45720" anchor="t" anchorCtr="0" upright="1">
                        <a:noAutofit/>
                      </wps:bodyPr>
                    </wps:wsp>
                  </a:graphicData>
                </a:graphic>
              </wp:inline>
            </w:drawing>
          </mc:Choice>
          <mc:Fallback>
            <w:pict>
              <v:shape w14:anchorId="1125F080" id="Text Box 32" o:spid="_x0000_s1059" type="#_x0000_t202" style="width:490.05pt;height:6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">
                <v:textbox>
                  <w:txbxContent>
                    <w:p w14:paraId="519573D9" w14:textId="6E3EA94E" w:rsidR="00632605" w:rsidRDefault="00632605" w:rsidP="007819BC">
                      <w:pPr>
                        <w:rPr>
                          <w:rFonts w:ascii="Calibri" w:hAnsi="Calibri"/>
                        </w:rPr>
                      </w:pPr>
                      <w:r>
                        <w:rPr>
                          <w:rFonts w:ascii="Calibri" w:hAnsi="Calibri"/>
                        </w:rPr>
                        <w:t>There has been a history of autism research that has not included the voices or considered the needs of autistic people. We are led by the “nothing about us without us” philosophy of ensuring representation of the affected community at all points in our research process. This means balancing the needs of a potentially vulnerable population with an ethos of transparency. We are committed to building and providing open source resources that can be used and re-used by anyone for any purpose. This also requires clear communication of the principles and values of the project community.</w:t>
                      </w:r>
                    </w:p>
                    <w:p w14:paraId="66167D33" w14:textId="77777777" w:rsidR="00632605" w:rsidRDefault="00632605" w:rsidP="007819BC">
                      <w:pPr>
                        <w:rPr>
                          <w:rFonts w:ascii="Calibri" w:hAnsi="Calibri"/>
                        </w:rPr>
                      </w:pPr>
                    </w:p>
                    <w:p w14:paraId="712574D6" w14:textId="1D0EBAE8" w:rsidR="00632605" w:rsidRDefault="00632605" w:rsidP="0057762D">
                      <w:pPr>
                        <w:rPr>
                          <w:rFonts w:ascii="Calibri" w:hAnsi="Calibri"/>
                        </w:rPr>
                      </w:pPr>
                      <w:r>
                        <w:rPr>
                          <w:rFonts w:ascii="Calibri" w:hAnsi="Calibri"/>
                        </w:rPr>
                        <w:t>In asking for their feedback on the design of the project we will ensure that we are building a platform that is of use to autistic people and that is accessible to as many members of their community as possible. We ask for ethical approval to capture their contributions so that we can publish academic papers to inform future projects that wish to explore participatory citizen science solutions.</w:t>
                      </w:r>
                    </w:p>
                    <w:p w14:paraId="346D134D" w14:textId="77777777" w:rsidR="00632605" w:rsidRDefault="00632605" w:rsidP="0057762D">
                      <w:pPr>
                        <w:rPr>
                          <w:rFonts w:ascii="Calibri" w:hAnsi="Calibri"/>
                        </w:rPr>
                      </w:pPr>
                    </w:p>
                    <w:p w14:paraId="6F9B8E33" w14:textId="17F6183E" w:rsidR="00632605" w:rsidRDefault="00632605" w:rsidP="007819BC">
                      <w:pPr>
                        <w:rPr>
                          <w:rFonts w:ascii="Calibri" w:hAnsi="Calibri"/>
                        </w:rPr>
                      </w:pPr>
                      <w:r>
                        <w:rPr>
                          <w:rFonts w:ascii="Calibri" w:hAnsi="Calibri"/>
                        </w:rPr>
                        <w:t>For our in-person interactions:</w:t>
                      </w:r>
                    </w:p>
                    <w:p w14:paraId="33BA7E5C" w14:textId="7C1411B0" w:rsidR="00632605" w:rsidRPr="00632605" w:rsidRDefault="00632605">
                      <w:pPr>
                        <w:pStyle w:val="ListParagraph"/>
                        <w:numPr>
                          <w:ilvl w:val="0"/>
                          <w:numId w:val="5"/>
                        </w:numPr>
                        <w:rPr>
                          <w:rFonts w:ascii="Calibri" w:hAnsi="Calibri"/>
                        </w:rPr>
                      </w:pPr>
                      <w:r>
                        <w:rPr>
                          <w:rFonts w:ascii="Calibri" w:hAnsi="Calibri"/>
                        </w:rPr>
                        <w:t>The lead researcher at any focus group will have a current disclosure or barring service (DBS) or Disclosure Scotland certificate.</w:t>
                      </w:r>
                    </w:p>
                    <w:p w14:paraId="11F5C347" w14:textId="50C01E6F" w:rsidR="00632605" w:rsidRDefault="00632605" w:rsidP="00101C45">
                      <w:pPr>
                        <w:pStyle w:val="ListParagraph"/>
                        <w:numPr>
                          <w:ilvl w:val="0"/>
                          <w:numId w:val="5"/>
                        </w:numPr>
                        <w:rPr>
                          <w:rFonts w:ascii="Calibri" w:hAnsi="Calibri"/>
                        </w:rPr>
                      </w:pPr>
                      <w:r>
                        <w:rPr>
                          <w:rFonts w:ascii="Calibri" w:hAnsi="Calibri"/>
                        </w:rPr>
                        <w:t>We will hold events such that they can be accessed outside of peak travel hours and provide clear directions to alleviate the stress of travelling to the venue. We will adjust light and sound levels as requested by the participants to ensure they are comfortable during the session.</w:t>
                      </w:r>
                    </w:p>
                    <w:p w14:paraId="7E7DF6A4" w14:textId="03326C35" w:rsidR="00632605" w:rsidRDefault="00632605" w:rsidP="00D30763">
                      <w:pPr>
                        <w:pStyle w:val="ListParagraph"/>
                        <w:numPr>
                          <w:ilvl w:val="0"/>
                          <w:numId w:val="5"/>
                        </w:numPr>
                        <w:rPr>
                          <w:rFonts w:ascii="Calibri" w:hAnsi="Calibri"/>
                        </w:rPr>
                      </w:pPr>
                      <w:r>
                        <w:rPr>
                          <w:rFonts w:ascii="Calibri" w:hAnsi="Calibri"/>
                        </w:rPr>
                        <w:t xml:space="preserve">We will have multiple facilitators available to ensure all participants’ needs are met – such as providing them with additional food or water, a quiet space to decompress, or access to the bathroom. We will make clear from the beginning that they can leave the room – and the focus group itself – at any time </w:t>
                      </w:r>
                      <w:r w:rsidRPr="007819BC">
                        <w:rPr>
                          <w:rFonts w:ascii="Calibri" w:hAnsi="Calibri"/>
                        </w:rPr>
                        <w:t>without giving a justification</w:t>
                      </w:r>
                      <w:r>
                        <w:rPr>
                          <w:rFonts w:ascii="Calibri" w:hAnsi="Calibri"/>
                        </w:rPr>
                        <w:t>.</w:t>
                      </w:r>
                    </w:p>
                    <w:p w14:paraId="1CED8D1D" w14:textId="77777777" w:rsidR="00632605" w:rsidRDefault="00632605" w:rsidP="0057762D">
                      <w:pPr>
                        <w:rPr>
                          <w:rFonts w:ascii="Calibri" w:hAnsi="Calibri"/>
                        </w:rPr>
                      </w:pPr>
                    </w:p>
                    <w:p w14:paraId="29B0D275" w14:textId="2733A7C8" w:rsidR="00632605" w:rsidRDefault="00632605" w:rsidP="0057762D">
                      <w:pPr>
                        <w:rPr>
                          <w:rFonts w:ascii="Calibri" w:hAnsi="Calibri"/>
                        </w:rPr>
                      </w:pPr>
                      <w:r>
                        <w:rPr>
                          <w:rFonts w:ascii="Calibri" w:hAnsi="Calibri"/>
                        </w:rPr>
                        <w:t>For our online interactions (</w:t>
                      </w:r>
                      <w:r w:rsidR="00F35014">
                        <w:rPr>
                          <w:rFonts w:ascii="Calibri" w:hAnsi="Calibri"/>
                        </w:rPr>
                        <w:t xml:space="preserve">most likely </w:t>
                      </w:r>
                      <w:r>
                        <w:rPr>
                          <w:rFonts w:ascii="Calibri" w:hAnsi="Calibri"/>
                        </w:rPr>
                        <w:t>via GitHub conversations):</w:t>
                      </w:r>
                    </w:p>
                    <w:p w14:paraId="5F329EF3" w14:textId="3033A487" w:rsidR="00632605" w:rsidRDefault="00632605" w:rsidP="006D72CF">
                      <w:pPr>
                        <w:pStyle w:val="ListParagraph"/>
                        <w:numPr>
                          <w:ilvl w:val="0"/>
                          <w:numId w:val="6"/>
                        </w:numPr>
                        <w:rPr>
                          <w:rFonts w:ascii="Calibri" w:hAnsi="Calibri"/>
                        </w:rPr>
                      </w:pPr>
                      <w:r w:rsidRPr="007819BC">
                        <w:rPr>
                          <w:rFonts w:ascii="Calibri" w:hAnsi="Calibri"/>
                        </w:rPr>
                        <w:t xml:space="preserve">We have a clear set of values which we will </w:t>
                      </w:r>
                      <w:r>
                        <w:rPr>
                          <w:rFonts w:ascii="Calibri" w:hAnsi="Calibri"/>
                        </w:rPr>
                        <w:t xml:space="preserve">link to from any </w:t>
                      </w:r>
                      <w:r w:rsidRPr="007819BC">
                        <w:rPr>
                          <w:rFonts w:ascii="Calibri" w:hAnsi="Calibri"/>
                        </w:rPr>
                        <w:t xml:space="preserve">online spaces </w:t>
                      </w:r>
                      <w:r>
                        <w:rPr>
                          <w:rFonts w:ascii="Calibri" w:hAnsi="Calibri"/>
                        </w:rPr>
                        <w:t>that are used for the project (</w:t>
                      </w:r>
                      <w:r w:rsidR="008A686D">
                        <w:rPr>
                          <w:rFonts w:ascii="Calibri" w:hAnsi="Calibri"/>
                        </w:rPr>
                        <w:t xml:space="preserve">see appendix </w:t>
                      </w:r>
                      <w:r w:rsidR="008A686D" w:rsidRPr="008A686D">
                        <w:rPr>
                          <w:rFonts w:ascii="Calibri" w:hAnsi="Calibri"/>
                          <w:b/>
                        </w:rPr>
                        <w:t>A2_ValuesAndOutcomes.pdf</w:t>
                      </w:r>
                      <w:r>
                        <w:rPr>
                          <w:rFonts w:ascii="Calibri" w:hAnsi="Calibri"/>
                        </w:rPr>
                        <w:t xml:space="preserve">). All </w:t>
                      </w:r>
                      <w:r w:rsidRPr="007819BC">
                        <w:rPr>
                          <w:rFonts w:ascii="Calibri" w:hAnsi="Calibri"/>
                        </w:rPr>
                        <w:t xml:space="preserve">collaborators will be expected to abide by </w:t>
                      </w:r>
                      <w:r>
                        <w:rPr>
                          <w:rFonts w:ascii="Calibri" w:hAnsi="Calibri"/>
                        </w:rPr>
                        <w:t>these values in all online interactions.</w:t>
                      </w:r>
                    </w:p>
                    <w:p w14:paraId="7C982D49" w14:textId="483B9507" w:rsidR="00632605" w:rsidRDefault="00632605" w:rsidP="006D72CF">
                      <w:pPr>
                        <w:pStyle w:val="ListParagraph"/>
                        <w:numPr>
                          <w:ilvl w:val="0"/>
                          <w:numId w:val="6"/>
                        </w:numPr>
                        <w:rPr>
                          <w:rFonts w:ascii="Calibri" w:hAnsi="Calibri"/>
                        </w:rPr>
                      </w:pPr>
                      <w:r>
                        <w:rPr>
                          <w:rFonts w:ascii="Calibri" w:hAnsi="Calibri"/>
                        </w:rPr>
                        <w:t>We have a community code of conduct and enforcement process</w:t>
                      </w:r>
                      <w:r w:rsidR="008A686D">
                        <w:rPr>
                          <w:rFonts w:ascii="Calibri" w:hAnsi="Calibri"/>
                        </w:rPr>
                        <w:t xml:space="preserve"> (</w:t>
                      </w:r>
                      <w:hyperlink r:id="rId26" w:history="1">
                        <w:r w:rsidR="00F22876" w:rsidRPr="00AE5570">
                          <w:rPr>
                            <w:rStyle w:val="Hyperlink"/>
                            <w:rFonts w:ascii="Calibri" w:hAnsi="Calibri"/>
                          </w:rPr>
                          <w:t>https://github.com/alan-turing-institute/AutisticaCitizenScience/blob/master/CODE_OF_CONDUCT.md</w:t>
                        </w:r>
                      </w:hyperlink>
                      <w:r w:rsidR="00F22876">
                        <w:rPr>
                          <w:rFonts w:ascii="Calibri" w:hAnsi="Calibri"/>
                        </w:rPr>
                        <w:t xml:space="preserve"> and </w:t>
                      </w:r>
                      <w:bookmarkStart w:id="2" w:name="_Hlk2236448"/>
                      <w:r w:rsidR="00F22876" w:rsidRPr="00F22876">
                        <w:rPr>
                          <w:rFonts w:ascii="Calibri" w:hAnsi="Calibri"/>
                          <w:b/>
                        </w:rPr>
                        <w:t>A3_CodeOfConduct.pdf</w:t>
                      </w:r>
                      <w:bookmarkEnd w:id="2"/>
                      <w:r w:rsidR="008A686D">
                        <w:rPr>
                          <w:rFonts w:ascii="Calibri" w:hAnsi="Calibri"/>
                        </w:rPr>
                        <w:t>)</w:t>
                      </w:r>
                      <w:r>
                        <w:rPr>
                          <w:rFonts w:ascii="Calibri" w:hAnsi="Calibri"/>
                        </w:rPr>
                        <w:t xml:space="preserve">. Kirstie Whitaker will act as the moderator of the online </w:t>
                      </w:r>
                      <w:r>
                        <w:rPr>
                          <w:rFonts w:ascii="Calibri" w:hAnsi="Calibri"/>
                        </w:rPr>
                        <w:t xml:space="preserve">space, and will ask the contributor to </w:t>
                      </w:r>
                      <w:r w:rsidRPr="007819BC">
                        <w:rPr>
                          <w:rFonts w:ascii="Calibri" w:hAnsi="Calibri"/>
                        </w:rPr>
                        <w:t xml:space="preserve">remove </w:t>
                      </w:r>
                      <w:r>
                        <w:rPr>
                          <w:rFonts w:ascii="Calibri" w:hAnsi="Calibri"/>
                        </w:rPr>
                        <w:t xml:space="preserve">any </w:t>
                      </w:r>
                      <w:r w:rsidRPr="007819BC">
                        <w:rPr>
                          <w:rFonts w:ascii="Calibri" w:hAnsi="Calibri"/>
                        </w:rPr>
                        <w:t xml:space="preserve">content </w:t>
                      </w:r>
                      <w:r>
                        <w:rPr>
                          <w:rFonts w:ascii="Calibri" w:hAnsi="Calibri"/>
                        </w:rPr>
                        <w:t xml:space="preserve">that </w:t>
                      </w:r>
                      <w:r w:rsidRPr="007819BC">
                        <w:rPr>
                          <w:rFonts w:ascii="Calibri" w:hAnsi="Calibri"/>
                        </w:rPr>
                        <w:t>infringes our values</w:t>
                      </w:r>
                      <w:r>
                        <w:rPr>
                          <w:rFonts w:ascii="Calibri" w:hAnsi="Calibri"/>
                        </w:rPr>
                        <w:t xml:space="preserve">. If necessary, the research team will bar (temporarily or permanently) </w:t>
                      </w:r>
                      <w:r w:rsidRPr="007819BC">
                        <w:rPr>
                          <w:rFonts w:ascii="Calibri" w:hAnsi="Calibri"/>
                        </w:rPr>
                        <w:t xml:space="preserve">individuals </w:t>
                      </w:r>
                      <w:r>
                        <w:rPr>
                          <w:rFonts w:ascii="Calibri" w:hAnsi="Calibri"/>
                        </w:rPr>
                        <w:t>from further contributing to the project if they persistently violate the code of conduct</w:t>
                      </w:r>
                      <w:r w:rsidR="00F35014">
                        <w:rPr>
                          <w:rFonts w:ascii="Calibri" w:hAnsi="Calibri"/>
                        </w:rPr>
                        <w:t>.</w:t>
                      </w:r>
                    </w:p>
                    <w:p w14:paraId="3B841EF8" w14:textId="3835C7CC" w:rsidR="00632605" w:rsidRDefault="00632605" w:rsidP="004161AD">
                      <w:pPr>
                        <w:ind w:left="360"/>
                        <w:rPr>
                          <w:rFonts w:ascii="Calibri" w:hAnsi="Calibri"/>
                        </w:rPr>
                      </w:pPr>
                    </w:p>
                    <w:p w14:paraId="16ECE578" w14:textId="4511BCBF" w:rsidR="00632605" w:rsidRDefault="00632605" w:rsidP="00282CD7">
                      <w:pPr>
                        <w:rPr>
                          <w:rFonts w:ascii="Calibri" w:hAnsi="Calibri"/>
                        </w:rPr>
                      </w:pPr>
                      <w:r>
                        <w:rPr>
                          <w:rFonts w:ascii="Calibri" w:hAnsi="Calibri"/>
                        </w:rPr>
                        <w:t>W</w:t>
                      </w:r>
                      <w:r w:rsidRPr="007819BC">
                        <w:rPr>
                          <w:rFonts w:ascii="Calibri" w:hAnsi="Calibri"/>
                        </w:rPr>
                        <w:t>e will proactively and iteratively design our online working space so that it is supportive and inclusive of contributors, based on seeking continuous feedback.</w:t>
                      </w:r>
                      <w:r>
                        <w:rPr>
                          <w:rFonts w:ascii="Calibri" w:hAnsi="Calibri"/>
                        </w:rPr>
                        <w:t xml:space="preserve"> </w:t>
                      </w:r>
                      <w:r w:rsidRPr="007819BC">
                        <w:rPr>
                          <w:rFonts w:ascii="Calibri" w:hAnsi="Calibri"/>
                        </w:rPr>
                        <w:t>Dr Whitaker</w:t>
                      </w:r>
                      <w:r>
                        <w:rPr>
                          <w:rFonts w:ascii="Calibri" w:hAnsi="Calibri"/>
                        </w:rPr>
                        <w:t xml:space="preserve"> </w:t>
                      </w:r>
                      <w:r w:rsidRPr="007819BC">
                        <w:rPr>
                          <w:rFonts w:ascii="Calibri" w:hAnsi="Calibri"/>
                        </w:rPr>
                        <w:t>has expertise in creating inclusive and supportive online communities. She will be responsible</w:t>
                      </w:r>
                      <w:r>
                        <w:rPr>
                          <w:rFonts w:ascii="Calibri" w:hAnsi="Calibri"/>
                        </w:rPr>
                        <w:t xml:space="preserve"> </w:t>
                      </w:r>
                      <w:r w:rsidRPr="007819BC">
                        <w:rPr>
                          <w:rFonts w:ascii="Calibri" w:hAnsi="Calibri"/>
                        </w:rPr>
                        <w:t xml:space="preserve">for managing the project’s online engagement and ensuring that any bullying, discrimination, or other infringements of our values code is appropriately dealt with. </w:t>
                      </w:r>
                    </w:p>
                    <w:p w14:paraId="46D7BAD4" w14:textId="77777777" w:rsidR="00632605" w:rsidRDefault="00632605" w:rsidP="00282CD7">
                      <w:pPr>
                        <w:rPr>
                          <w:rFonts w:ascii="Calibri" w:hAnsi="Calibri"/>
                        </w:rPr>
                      </w:pPr>
                    </w:p>
                    <w:p w14:paraId="5FEBFD42" w14:textId="4921C54F" w:rsidR="00632605" w:rsidRPr="00A37DFF" w:rsidRDefault="00632605" w:rsidP="00282CD7">
                      <w:pPr>
                        <w:rPr>
                          <w:rFonts w:ascii="Calibri" w:hAnsi="Calibri"/>
                        </w:rPr>
                      </w:pPr>
                      <w:r w:rsidRPr="00632605">
                        <w:rPr>
                          <w:rFonts w:ascii="Calibri" w:hAnsi="Calibri"/>
                        </w:rPr>
                        <w:t>We have a clear reporting pathway to ensure all participants can escalate complaints about their experience within the project</w:t>
                      </w:r>
                      <w:r>
                        <w:rPr>
                          <w:rFonts w:ascii="Calibri" w:hAnsi="Calibri"/>
                        </w:rPr>
                        <w:t xml:space="preserve"> (</w:t>
                      </w:r>
                      <w:r w:rsidR="007309EE">
                        <w:rPr>
                          <w:rFonts w:ascii="Calibri" w:hAnsi="Calibri"/>
                        </w:rPr>
                        <w:t xml:space="preserve">appendix </w:t>
                      </w:r>
                      <w:r w:rsidR="007309EE" w:rsidRPr="007309EE">
                        <w:rPr>
                          <w:rFonts w:ascii="Calibri" w:hAnsi="Calibri"/>
                          <w:b/>
                        </w:rPr>
                        <w:t>A4_BuildingASafeCommunity.pdf</w:t>
                      </w:r>
                      <w:r>
                        <w:rPr>
                          <w:rFonts w:ascii="Calibri" w:hAnsi="Calibri"/>
                        </w:rPr>
                        <w:t>).</w:t>
                      </w:r>
                      <w:r w:rsidRPr="00632605">
                        <w:rPr>
                          <w:rFonts w:ascii="Calibri" w:hAnsi="Calibri"/>
                        </w:rPr>
                        <w:t xml:space="preserve"> </w:t>
                      </w:r>
                      <w:r w:rsidRPr="007819BC">
                        <w:rPr>
                          <w:rFonts w:ascii="Calibri" w:hAnsi="Calibri"/>
                        </w:rPr>
                        <w:t xml:space="preserve">This pathway can be followed by any participant, contributor, or researcher. We will email all consultation session participants a link to the referral pathway, </w:t>
                      </w:r>
                      <w:r w:rsidR="007309EE">
                        <w:rPr>
                          <w:rFonts w:ascii="Calibri" w:hAnsi="Calibri"/>
                        </w:rPr>
                        <w:t xml:space="preserve">explain it in person, </w:t>
                      </w:r>
                      <w:r w:rsidRPr="007819BC">
                        <w:rPr>
                          <w:rFonts w:ascii="Calibri" w:hAnsi="Calibri"/>
                        </w:rPr>
                        <w:t>and we will feature a prominent link to the referral pathway on our online spaces, so that it is transparent to all.</w:t>
                      </w:r>
                    </w:p>
                  </w:txbxContent>
                </v:textbox>
                <w10:anchorlock/>
              </v:shape>
            </w:pict>
          </mc:Fallback>
        </mc:AlternateContent>
      </w:r>
    </w:p>
    <w:p w14:paraId="20B26DCF" w14:textId="77777777" w:rsidR="00570618" w:rsidRDefault="00570618" w:rsidP="00570618">
      <w:pPr>
        <w:pStyle w:val="applicpara"/>
        <w:rPr>
          <w:rFonts w:ascii="Palatino" w:hAnsi="Palatino"/>
          <w:sz w:val="24"/>
          <w:szCs w:val="24"/>
        </w:rPr>
      </w:pPr>
    </w:p>
    <w:p w14:paraId="782B5F89" w14:textId="77777777" w:rsidR="00570618" w:rsidRDefault="00E62421" w:rsidP="00570618">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3AE42CF5" wp14:editId="5E9D88F2">
                <wp:extent cx="6223635" cy="287020"/>
                <wp:effectExtent l="10795" t="8890" r="13970" b="8890"/>
                <wp:docPr id="5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635" cy="287020"/>
                        </a:xfrm>
                        <a:prstGeom prst="rect">
                          <a:avLst/>
                        </a:prstGeom>
                        <a:solidFill>
                          <a:srgbClr val="FFFFFF"/>
                        </a:solidFill>
                        <a:ln w="9525">
                          <a:solidFill>
                            <a:srgbClr val="000000"/>
                          </a:solidFill>
                          <a:miter lim="800000"/>
                          <a:headEnd/>
                          <a:tailEnd/>
                        </a:ln>
                      </wps:spPr>
                      <wps:txbx>
                        <w:txbxContent>
                          <w:p w14:paraId="5FAAE247" w14:textId="77777777" w:rsidR="00632605" w:rsidRPr="00570618" w:rsidRDefault="00632605" w:rsidP="00570618">
                            <w:pPr>
                              <w:rPr>
                                <w:rFonts w:ascii="Calibri" w:hAnsi="Calibri"/>
                                <w:b/>
                                <w:sz w:val="24"/>
                                <w:szCs w:val="24"/>
                              </w:rPr>
                            </w:pPr>
                            <w:r>
                              <w:rPr>
                                <w:rFonts w:ascii="Calibri" w:hAnsi="Calibri"/>
                                <w:b/>
                                <w:sz w:val="24"/>
                                <w:szCs w:val="24"/>
                              </w:rPr>
                              <w:t>Question 11</w:t>
                            </w:r>
                            <w:r w:rsidRPr="00570618">
                              <w:rPr>
                                <w:rFonts w:ascii="Calibri" w:hAnsi="Calibri"/>
                                <w:b/>
                                <w:sz w:val="24"/>
                                <w:szCs w:val="24"/>
                              </w:rPr>
                              <w:t>:  Who will the participants be?</w:t>
                            </w:r>
                          </w:p>
                        </w:txbxContent>
                      </wps:txbx>
                      <wps:bodyPr rot="0" vert="horz" wrap="square" lIns="91440" tIns="45720" rIns="91440" bIns="45720" anchor="t" anchorCtr="0" upright="1">
                        <a:spAutoFit/>
                      </wps:bodyPr>
                    </wps:wsp>
                  </a:graphicData>
                </a:graphic>
              </wp:inline>
            </w:drawing>
          </mc:Choice>
          <mc:Fallback>
            <w:pict>
              <v:shape w14:anchorId="3AE42CF5" id="Text Box 37" o:spid="_x0000_s1060" type="#_x0000_t202" style="width:490.0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">
                <v:textbox style="mso-fit-shape-to-text:t">
                  <w:txbxContent>
                    <w:p w14:paraId="5FAAE247" w14:textId="77777777" w:rsidR="00632605" w:rsidRPr="00570618" w:rsidRDefault="00632605" w:rsidP="00570618">
                      <w:pPr>
                        <w:rPr>
                          <w:rFonts w:ascii="Calibri" w:hAnsi="Calibri"/>
                          <w:b/>
                          <w:sz w:val="24"/>
                          <w:szCs w:val="24"/>
                        </w:rPr>
                      </w:pPr>
                      <w:r>
                        <w:rPr>
                          <w:rFonts w:ascii="Calibri" w:hAnsi="Calibri"/>
                          <w:b/>
                          <w:sz w:val="24"/>
                          <w:szCs w:val="24"/>
                        </w:rPr>
                        <w:t>Question 11</w:t>
                      </w:r>
                      <w:r w:rsidRPr="00570618">
                        <w:rPr>
                          <w:rFonts w:ascii="Calibri" w:hAnsi="Calibri"/>
                          <w:b/>
                          <w:sz w:val="24"/>
                          <w:szCs w:val="24"/>
                        </w:rPr>
                        <w:t>:  Who will the participants be?</w:t>
                      </w:r>
                    </w:p>
                  </w:txbxContent>
                </v:textbox>
                <w10:anchorlock/>
              </v:shape>
            </w:pict>
          </mc:Fallback>
        </mc:AlternateContent>
      </w:r>
    </w:p>
    <w:p w14:paraId="32FCF398" w14:textId="77777777" w:rsidR="00570618" w:rsidRDefault="00E62421" w:rsidP="00570618">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5C9B92DD" wp14:editId="575E1827">
                <wp:extent cx="6228080" cy="648970"/>
                <wp:effectExtent l="1905" t="0" r="0" b="0"/>
                <wp:docPr id="4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64897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8263B23" w14:textId="77777777" w:rsidR="00632605" w:rsidRPr="0057762D" w:rsidRDefault="00632605" w:rsidP="00570618">
                            <w:pPr>
                              <w:pStyle w:val="applicquestion"/>
                              <w:ind w:left="0" w:firstLine="0"/>
                              <w:rPr>
                                <w:rFonts w:ascii="Calibri" w:hAnsi="Calibri"/>
                                <w:i/>
                                <w:sz w:val="24"/>
                                <w:szCs w:val="24"/>
                              </w:rPr>
                            </w:pPr>
                            <w:r w:rsidRPr="0057762D">
                              <w:rPr>
                                <w:rFonts w:ascii="Calibri" w:hAnsi="Calibri"/>
                                <w:i/>
                                <w:sz w:val="24"/>
                                <w:szCs w:val="24"/>
                              </w:rPr>
                              <w:t xml:space="preserve">Notes:  </w:t>
                            </w:r>
                            <w:r>
                              <w:rPr>
                                <w:rFonts w:ascii="Calibri" w:hAnsi="Calibri"/>
                                <w:i/>
                                <w:sz w:val="24"/>
                                <w:szCs w:val="24"/>
                              </w:rPr>
                              <w:t>Describe the groups of participants that will be recruited and the principal eligibility criteria and ineligibility criteria. Make clear</w:t>
                            </w:r>
                            <w:r w:rsidRPr="00805BE1">
                              <w:rPr>
                                <w:rFonts w:ascii="Arial-ItalicMT_8" w:hAnsi="Arial-ItalicMT_8" w:cs="Arial-ItalicMT_8"/>
                                <w:i/>
                                <w:iCs/>
                                <w:sz w:val="18"/>
                                <w:szCs w:val="18"/>
                                <w:lang w:eastAsia="en-GB"/>
                              </w:rPr>
                              <w:t xml:space="preserve"> </w:t>
                            </w:r>
                            <w:r>
                              <w:rPr>
                                <w:rFonts w:ascii="Calibri" w:hAnsi="Calibri" w:cs="Arial-ItalicMT_8"/>
                                <w:i/>
                                <w:iCs/>
                                <w:sz w:val="24"/>
                                <w:szCs w:val="24"/>
                                <w:lang w:eastAsia="en-GB"/>
                              </w:rPr>
                              <w:t>h</w:t>
                            </w:r>
                            <w:r w:rsidRPr="00805BE1">
                              <w:rPr>
                                <w:rFonts w:ascii="Calibri" w:hAnsi="Calibri" w:cs="Arial-ItalicMT_8"/>
                                <w:i/>
                                <w:iCs/>
                                <w:sz w:val="24"/>
                                <w:szCs w:val="24"/>
                                <w:lang w:eastAsia="en-GB"/>
                              </w:rPr>
                              <w:t xml:space="preserve">ow many participants you plan to </w:t>
                            </w:r>
                            <w:r>
                              <w:rPr>
                                <w:rFonts w:ascii="Calibri" w:hAnsi="Calibri" w:cs="Arial-ItalicMT_8"/>
                                <w:i/>
                                <w:iCs/>
                                <w:sz w:val="24"/>
                                <w:szCs w:val="24"/>
                                <w:lang w:eastAsia="en-GB"/>
                              </w:rPr>
                              <w:t>recruit</w:t>
                            </w:r>
                            <w:r w:rsidRPr="00805BE1">
                              <w:rPr>
                                <w:rFonts w:ascii="Calibri" w:hAnsi="Calibri" w:cs="Arial-ItalicMT_8"/>
                                <w:i/>
                                <w:iCs/>
                                <w:sz w:val="24"/>
                                <w:szCs w:val="24"/>
                                <w:lang w:eastAsia="en-GB"/>
                              </w:rPr>
                              <w:t xml:space="preserve"> in</w:t>
                            </w:r>
                            <w:r>
                              <w:rPr>
                                <w:rFonts w:ascii="Calibri" w:hAnsi="Calibri" w:cs="Arial-ItalicMT_8"/>
                                <w:i/>
                                <w:iCs/>
                                <w:sz w:val="24"/>
                                <w:szCs w:val="24"/>
                                <w:lang w:eastAsia="en-GB"/>
                              </w:rPr>
                              <w:t>to the study in total.</w:t>
                            </w:r>
                          </w:p>
                        </w:txbxContent>
                      </wps:txbx>
                      <wps:bodyPr rot="0" vert="horz" wrap="square" lIns="91440" tIns="45720" rIns="91440" bIns="45720" anchor="t" anchorCtr="0" upright="1">
                        <a:spAutoFit/>
                      </wps:bodyPr>
                    </wps:wsp>
                  </a:graphicData>
                </a:graphic>
              </wp:inline>
            </w:drawing>
          </mc:Choice>
          <mc:Fallback>
            <w:pict>
              <v:shape w14:anchorId="5C9B92DD" id="Text Box 36" o:spid="_x0000_s1061" type="#_x0000_t202" style="width:490.4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" fillcolor="#d6e3bc" stroked="f" strokecolor="#9bbb59" strokeweight="1pt">
                <v:shadow color="#4e6128" offset="1pt"/>
                <v:textbox style="mso-fit-shape-to-text:t">
                  <w:txbxContent>
                    <w:p w14:paraId="58263B23" w14:textId="77777777" w:rsidR="00632605" w:rsidRPr="0057762D" w:rsidRDefault="00632605" w:rsidP="00570618">
                      <w:pPr>
                        <w:pStyle w:val="applicquestion"/>
                        <w:ind w:left="0" w:firstLine="0"/>
                        <w:rPr>
                          <w:rFonts w:ascii="Calibri" w:hAnsi="Calibri"/>
                          <w:i/>
                          <w:sz w:val="24"/>
                          <w:szCs w:val="24"/>
                        </w:rPr>
                      </w:pPr>
                      <w:r w:rsidRPr="0057762D">
                        <w:rPr>
                          <w:rFonts w:ascii="Calibri" w:hAnsi="Calibri"/>
                          <w:i/>
                          <w:sz w:val="24"/>
                          <w:szCs w:val="24"/>
                        </w:rPr>
                        <w:t xml:space="preserve">Notes:  </w:t>
                      </w:r>
                      <w:r>
                        <w:rPr>
                          <w:rFonts w:ascii="Calibri" w:hAnsi="Calibri"/>
                          <w:i/>
                          <w:sz w:val="24"/>
                          <w:szCs w:val="24"/>
                        </w:rPr>
                        <w:t>Describe the groups of participants that will be recruited and the principal eligibility criteria and ineligibility criteria. Make clear</w:t>
                      </w:r>
                      <w:r w:rsidRPr="00805BE1">
                        <w:rPr>
                          <w:rFonts w:ascii="Arial-ItalicMT_8" w:hAnsi="Arial-ItalicMT_8" w:cs="Arial-ItalicMT_8"/>
                          <w:i/>
                          <w:iCs/>
                          <w:sz w:val="18"/>
                          <w:szCs w:val="18"/>
                          <w:lang w:eastAsia="en-GB"/>
                        </w:rPr>
                        <w:t xml:space="preserve"> </w:t>
                      </w:r>
                      <w:r>
                        <w:rPr>
                          <w:rFonts w:ascii="Calibri" w:hAnsi="Calibri" w:cs="Arial-ItalicMT_8"/>
                          <w:i/>
                          <w:iCs/>
                          <w:sz w:val="24"/>
                          <w:szCs w:val="24"/>
                          <w:lang w:eastAsia="en-GB"/>
                        </w:rPr>
                        <w:t>h</w:t>
                      </w:r>
                      <w:r w:rsidRPr="00805BE1">
                        <w:rPr>
                          <w:rFonts w:ascii="Calibri" w:hAnsi="Calibri" w:cs="Arial-ItalicMT_8"/>
                          <w:i/>
                          <w:iCs/>
                          <w:sz w:val="24"/>
                          <w:szCs w:val="24"/>
                          <w:lang w:eastAsia="en-GB"/>
                        </w:rPr>
                        <w:t xml:space="preserve">ow many participants you plan to </w:t>
                      </w:r>
                      <w:r>
                        <w:rPr>
                          <w:rFonts w:ascii="Calibri" w:hAnsi="Calibri" w:cs="Arial-ItalicMT_8"/>
                          <w:i/>
                          <w:iCs/>
                          <w:sz w:val="24"/>
                          <w:szCs w:val="24"/>
                          <w:lang w:eastAsia="en-GB"/>
                        </w:rPr>
                        <w:t>recruit</w:t>
                      </w:r>
                      <w:r w:rsidRPr="00805BE1">
                        <w:rPr>
                          <w:rFonts w:ascii="Calibri" w:hAnsi="Calibri" w:cs="Arial-ItalicMT_8"/>
                          <w:i/>
                          <w:iCs/>
                          <w:sz w:val="24"/>
                          <w:szCs w:val="24"/>
                          <w:lang w:eastAsia="en-GB"/>
                        </w:rPr>
                        <w:t xml:space="preserve"> in</w:t>
                      </w:r>
                      <w:r>
                        <w:rPr>
                          <w:rFonts w:ascii="Calibri" w:hAnsi="Calibri" w:cs="Arial-ItalicMT_8"/>
                          <w:i/>
                          <w:iCs/>
                          <w:sz w:val="24"/>
                          <w:szCs w:val="24"/>
                          <w:lang w:eastAsia="en-GB"/>
                        </w:rPr>
                        <w:t>to the study in total.</w:t>
                      </w:r>
                    </w:p>
                  </w:txbxContent>
                </v:textbox>
                <w10:anchorlock/>
              </v:shape>
            </w:pict>
          </mc:Fallback>
        </mc:AlternateContent>
      </w:r>
    </w:p>
    <w:p w14:paraId="2D19EC8E" w14:textId="77777777" w:rsidR="00570618" w:rsidRDefault="00570618" w:rsidP="00570618">
      <w:pPr>
        <w:pStyle w:val="applicpara"/>
        <w:rPr>
          <w:rFonts w:ascii="Palatino" w:hAnsi="Palatino"/>
          <w:sz w:val="24"/>
          <w:szCs w:val="24"/>
        </w:rPr>
      </w:pPr>
    </w:p>
    <w:p w14:paraId="5694D15C" w14:textId="77777777" w:rsidR="007D0215" w:rsidRDefault="00E62421" w:rsidP="005F1D6F">
      <w:pPr>
        <w:pStyle w:val="applicquestion"/>
        <w:ind w:left="0" w:firstLine="0"/>
        <w:rPr>
          <w:rFonts w:ascii="Palatino" w:hAnsi="Palatino"/>
          <w:sz w:val="24"/>
          <w:szCs w:val="24"/>
        </w:rPr>
      </w:pPr>
      <w:r>
        <w:rPr>
          <w:rFonts w:ascii="Palatino" w:hAnsi="Palatino"/>
          <w:noProof/>
          <w:sz w:val="24"/>
          <w:szCs w:val="24"/>
          <w:lang w:eastAsia="en-GB"/>
        </w:rPr>
        <w:lastRenderedPageBreak/>
        <mc:AlternateContent>
          <mc:Choice Requires="wps">
            <w:drawing>
              <wp:inline distT="0" distB="0" distL="0" distR="0" wp14:anchorId="4FD17146" wp14:editId="28768B34">
                <wp:extent cx="6223635" cy="3721395"/>
                <wp:effectExtent l="0" t="0" r="24765" b="12700"/>
                <wp:docPr id="4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635" cy="3721395"/>
                        </a:xfrm>
                        <a:prstGeom prst="rect">
                          <a:avLst/>
                        </a:prstGeom>
                        <a:solidFill>
                          <a:srgbClr val="FFFFFF"/>
                        </a:solidFill>
                        <a:ln w="9525">
                          <a:solidFill>
                            <a:srgbClr val="000000"/>
                          </a:solidFill>
                          <a:miter lim="800000"/>
                          <a:headEnd/>
                          <a:tailEnd/>
                        </a:ln>
                      </wps:spPr>
                      <wps:txbx>
                        <w:txbxContent>
                          <w:p w14:paraId="08625C09" w14:textId="4834148D" w:rsidR="00632605" w:rsidRDefault="00632605" w:rsidP="00570618">
                            <w:pPr>
                              <w:rPr>
                                <w:rFonts w:ascii="Calibri" w:hAnsi="Calibri"/>
                              </w:rPr>
                            </w:pPr>
                            <w:r>
                              <w:rPr>
                                <w:rFonts w:ascii="Calibri" w:hAnsi="Calibri"/>
                              </w:rPr>
                              <w:t>For the in person workshops, we plan to run 3-4 events and recruit a total of up to 16 members of the autistic community for each consultation, including autistic people and their carers and relatives. All participants will be over 18 years of age</w:t>
                            </w:r>
                            <w:r w:rsidR="000D5F55">
                              <w:rPr>
                                <w:rFonts w:ascii="Calibri" w:hAnsi="Calibri"/>
                              </w:rPr>
                              <w:t xml:space="preserve"> and have capacity to give informed consent.</w:t>
                            </w:r>
                            <w:r>
                              <w:rPr>
                                <w:rFonts w:ascii="Calibri" w:hAnsi="Calibri"/>
                              </w:rPr>
                              <w:t xml:space="preserve"> </w:t>
                            </w:r>
                            <w:r w:rsidR="000D5F55">
                              <w:rPr>
                                <w:rFonts w:ascii="Calibri" w:hAnsi="Calibri"/>
                              </w:rPr>
                              <w:t>T</w:t>
                            </w:r>
                            <w:r>
                              <w:rPr>
                                <w:rFonts w:ascii="Calibri" w:hAnsi="Calibri"/>
                              </w:rPr>
                              <w:t>he workshops will be based in the UK.</w:t>
                            </w:r>
                          </w:p>
                          <w:p w14:paraId="59F602CB" w14:textId="77777777" w:rsidR="00632605" w:rsidRDefault="00632605" w:rsidP="00570618">
                            <w:pPr>
                              <w:rPr>
                                <w:rFonts w:ascii="Calibri" w:hAnsi="Calibri"/>
                              </w:rPr>
                            </w:pPr>
                          </w:p>
                          <w:p w14:paraId="1A45A168" w14:textId="2DBD627B" w:rsidR="00632605" w:rsidRDefault="00632605" w:rsidP="00570618">
                            <w:pPr>
                              <w:rPr>
                                <w:rFonts w:ascii="Calibri" w:hAnsi="Calibri"/>
                              </w:rPr>
                            </w:pPr>
                            <w:r>
                              <w:rPr>
                                <w:rFonts w:ascii="Calibri" w:hAnsi="Calibri"/>
                              </w:rPr>
                              <w:t>We will recruit from Autistica’s Discover Network (</w:t>
                            </w:r>
                            <w:hyperlink r:id="rId27" w:history="1">
                              <w:r w:rsidRPr="00604FD5">
                                <w:rPr>
                                  <w:rStyle w:val="Hyperlink"/>
                                  <w:rFonts w:ascii="Calibri" w:hAnsi="Calibri"/>
                                </w:rPr>
                                <w:t>https://www.autistica.org.uk/our-research/discover-network</w:t>
                              </w:r>
                            </w:hyperlink>
                            <w:r>
                              <w:rPr>
                                <w:rFonts w:ascii="Calibri" w:hAnsi="Calibri"/>
                              </w:rPr>
                              <w:t>; 11,000 people) and Insight Group (</w:t>
                            </w:r>
                            <w:hyperlink r:id="rId28" w:history="1">
                              <w:r w:rsidRPr="00604FD5">
                                <w:rPr>
                                  <w:rStyle w:val="Hyperlink"/>
                                  <w:rFonts w:ascii="Calibri" w:hAnsi="Calibri"/>
                                </w:rPr>
                                <w:t>https://www.autistica.org.uk/get-involved/calmer-christmas/help-shape-research</w:t>
                              </w:r>
                            </w:hyperlink>
                            <w:r>
                              <w:rPr>
                                <w:rFonts w:ascii="Calibri" w:hAnsi="Calibri"/>
                              </w:rPr>
                              <w:t>; 250 people). Both communities are members of the autistic community who have volunteered to be contacted by Autistica for the purposes of research. The eligibility criteria is that participants must be over the age of 18, and must be either autistic or the carer or relative of an autistic person.</w:t>
                            </w:r>
                          </w:p>
                          <w:p w14:paraId="6C13D918" w14:textId="507C636E" w:rsidR="00632605" w:rsidRDefault="00632605" w:rsidP="00570618">
                            <w:pPr>
                              <w:rPr>
                                <w:rFonts w:ascii="Calibri" w:hAnsi="Calibri"/>
                              </w:rPr>
                            </w:pPr>
                          </w:p>
                          <w:p w14:paraId="44C98A14" w14:textId="5577E66B" w:rsidR="00632605" w:rsidRDefault="00632605" w:rsidP="00B743D0">
                            <w:pPr>
                              <w:rPr>
                                <w:rFonts w:ascii="Calibri" w:hAnsi="Calibri"/>
                              </w:rPr>
                            </w:pPr>
                            <w:r>
                              <w:rPr>
                                <w:rFonts w:ascii="Calibri" w:hAnsi="Calibri"/>
                              </w:rPr>
                              <w:t>For the online participation, we will promote the project within the Discover Network and through the Turing and Autistica’s online and social media networks. We will not be able to control the demographics of who provides us with online information – whether publicly through a GitHub comment or review, or privately through the online survey. We will make clear that the information submitted through the online survey will be summarised and shared publicly before anyone submits their information.</w:t>
                            </w:r>
                          </w:p>
                          <w:p w14:paraId="0C3C5717" w14:textId="77777777" w:rsidR="00632605" w:rsidRDefault="00632605" w:rsidP="00B743D0">
                            <w:pPr>
                              <w:rPr>
                                <w:rFonts w:ascii="Calibri" w:hAnsi="Calibri"/>
                              </w:rPr>
                            </w:pPr>
                          </w:p>
                          <w:p w14:paraId="11D9181E" w14:textId="671039EF" w:rsidR="00632605" w:rsidRPr="00A37DFF" w:rsidRDefault="00632605">
                            <w:pPr>
                              <w:rPr>
                                <w:rFonts w:ascii="Calibri" w:hAnsi="Calibri"/>
                              </w:rPr>
                            </w:pPr>
                            <w:r>
                              <w:rPr>
                                <w:rFonts w:ascii="Calibri" w:hAnsi="Calibri"/>
                              </w:rPr>
                              <w:t>We anticipate that we will receive input from a global community of autistic and neurotypical people. In particular we hope to receive feedback on both the design and goals of the project and contributors to the open source development of the software and infrastructure.</w:t>
                            </w:r>
                          </w:p>
                        </w:txbxContent>
                      </wps:txbx>
                      <wps:bodyPr rot="0" vert="horz" wrap="square" lIns="91440" tIns="45720" rIns="91440" bIns="45720" anchor="t" anchorCtr="0" upright="1">
                        <a:noAutofit/>
                      </wps:bodyPr>
                    </wps:wsp>
                  </a:graphicData>
                </a:graphic>
              </wp:inline>
            </w:drawing>
          </mc:Choice>
          <mc:Fallback>
            <w:pict>
              <v:shape w14:anchorId="4FD17146" id="Text Box 35" o:spid="_x0000_s1062" type="#_x0000_t202" style="width:490.05pt;height: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">
                <v:textbox>
                  <w:txbxContent>
                    <w:p w14:paraId="08625C09" w14:textId="4834148D" w:rsidR="00632605" w:rsidRDefault="00632605" w:rsidP="00570618">
                      <w:pPr>
                        <w:rPr>
                          <w:rFonts w:ascii="Calibri" w:hAnsi="Calibri"/>
                        </w:rPr>
                      </w:pPr>
                      <w:r>
                        <w:rPr>
                          <w:rFonts w:ascii="Calibri" w:hAnsi="Calibri"/>
                        </w:rPr>
                        <w:t xml:space="preserve">For the </w:t>
                      </w:r>
                      <w:r>
                        <w:rPr>
                          <w:rFonts w:ascii="Calibri" w:hAnsi="Calibri"/>
                        </w:rPr>
                        <w:t xml:space="preserve">in person workshops, we plan to run 3-4 events and recruit a total of up to 16 members of the autistic community for each consultation, including autistic people and their </w:t>
                      </w:r>
                      <w:r>
                        <w:rPr>
                          <w:rFonts w:ascii="Calibri" w:hAnsi="Calibri"/>
                        </w:rPr>
                        <w:t>carers and relatives. All participants will be over 18 years of age</w:t>
                      </w:r>
                      <w:r w:rsidR="000D5F55">
                        <w:rPr>
                          <w:rFonts w:ascii="Calibri" w:hAnsi="Calibri"/>
                        </w:rPr>
                        <w:t xml:space="preserve"> and have capacity to give informed consent.</w:t>
                      </w:r>
                      <w:r>
                        <w:rPr>
                          <w:rFonts w:ascii="Calibri" w:hAnsi="Calibri"/>
                        </w:rPr>
                        <w:t xml:space="preserve"> </w:t>
                      </w:r>
                      <w:r w:rsidR="000D5F55">
                        <w:rPr>
                          <w:rFonts w:ascii="Calibri" w:hAnsi="Calibri"/>
                        </w:rPr>
                        <w:t>T</w:t>
                      </w:r>
                      <w:r>
                        <w:rPr>
                          <w:rFonts w:ascii="Calibri" w:hAnsi="Calibri"/>
                        </w:rPr>
                        <w:t>he workshops will be based in the UK.</w:t>
                      </w:r>
                    </w:p>
                    <w:p w14:paraId="59F602CB" w14:textId="77777777" w:rsidR="00632605" w:rsidRDefault="00632605" w:rsidP="00570618">
                      <w:pPr>
                        <w:rPr>
                          <w:rFonts w:ascii="Calibri" w:hAnsi="Calibri"/>
                        </w:rPr>
                      </w:pPr>
                    </w:p>
                    <w:p w14:paraId="1A45A168" w14:textId="2DBD627B" w:rsidR="00632605" w:rsidRDefault="00632605" w:rsidP="00570618">
                      <w:pPr>
                        <w:rPr>
                          <w:rFonts w:ascii="Calibri" w:hAnsi="Calibri"/>
                        </w:rPr>
                      </w:pPr>
                      <w:r>
                        <w:rPr>
                          <w:rFonts w:ascii="Calibri" w:hAnsi="Calibri"/>
                        </w:rPr>
                        <w:t>We will recruit from Autistica’s Discover Network (</w:t>
                      </w:r>
                      <w:hyperlink r:id="rId29" w:history="1">
                        <w:r w:rsidRPr="00604FD5">
                          <w:rPr>
                            <w:rStyle w:val="Hyperlink"/>
                            <w:rFonts w:ascii="Calibri" w:hAnsi="Calibri"/>
                          </w:rPr>
                          <w:t>https://www.autistica.org.uk/our-research/discover-network</w:t>
                        </w:r>
                      </w:hyperlink>
                      <w:r>
                        <w:rPr>
                          <w:rFonts w:ascii="Calibri" w:hAnsi="Calibri"/>
                        </w:rPr>
                        <w:t>; 11,000 people) and Insight Group (</w:t>
                      </w:r>
                      <w:hyperlink r:id="rId30" w:history="1">
                        <w:r w:rsidRPr="00604FD5">
                          <w:rPr>
                            <w:rStyle w:val="Hyperlink"/>
                            <w:rFonts w:ascii="Calibri" w:hAnsi="Calibri"/>
                          </w:rPr>
                          <w:t>https://www.autistica.org.uk/get-involved/calmer-christmas/help-shape-research</w:t>
                        </w:r>
                      </w:hyperlink>
                      <w:r>
                        <w:rPr>
                          <w:rFonts w:ascii="Calibri" w:hAnsi="Calibri"/>
                        </w:rPr>
                        <w:t>; 250 people). Both communities are members of the autistic community who have volunteered to be contacted by Autistica for the purposes of research. The eligibility criteria is that participants must be over the age of 18, and must be either autistic or the carer or relative of an autistic person.</w:t>
                      </w:r>
                    </w:p>
                    <w:p w14:paraId="6C13D918" w14:textId="507C636E" w:rsidR="00632605" w:rsidRDefault="00632605" w:rsidP="00570618">
                      <w:pPr>
                        <w:rPr>
                          <w:rFonts w:ascii="Calibri" w:hAnsi="Calibri"/>
                        </w:rPr>
                      </w:pPr>
                    </w:p>
                    <w:p w14:paraId="44C98A14" w14:textId="5577E66B" w:rsidR="00632605" w:rsidRDefault="00632605" w:rsidP="00B743D0">
                      <w:pPr>
                        <w:rPr>
                          <w:rFonts w:ascii="Calibri" w:hAnsi="Calibri"/>
                        </w:rPr>
                      </w:pPr>
                      <w:r>
                        <w:rPr>
                          <w:rFonts w:ascii="Calibri" w:hAnsi="Calibri"/>
                        </w:rPr>
                        <w:t>For the online participation, we will promote the project within the Discover Network and through the Turing and Autistica’s online and social media networks. We will not be able to control the demographics of who provides us with online information – whether publicly through a GitHub comment or review, or privately through the online survey. We will make clear that the information submitted through the online survey will be summarised and shared publicly before anyone submits their information.</w:t>
                      </w:r>
                    </w:p>
                    <w:p w14:paraId="0C3C5717" w14:textId="77777777" w:rsidR="00632605" w:rsidRDefault="00632605" w:rsidP="00B743D0">
                      <w:pPr>
                        <w:rPr>
                          <w:rFonts w:ascii="Calibri" w:hAnsi="Calibri"/>
                        </w:rPr>
                      </w:pPr>
                    </w:p>
                    <w:p w14:paraId="11D9181E" w14:textId="671039EF" w:rsidR="00632605" w:rsidRPr="00A37DFF" w:rsidRDefault="00632605">
                      <w:pPr>
                        <w:rPr>
                          <w:rFonts w:ascii="Calibri" w:hAnsi="Calibri"/>
                        </w:rPr>
                      </w:pPr>
                      <w:r>
                        <w:rPr>
                          <w:rFonts w:ascii="Calibri" w:hAnsi="Calibri"/>
                        </w:rPr>
                        <w:t>We anticipate that we will receive input from a global community of autistic and neurotypical people. In particular we hope to receive feedback on both the design and goals of the project and contributors to the open source development of the software and infrastructure.</w:t>
                      </w:r>
                    </w:p>
                  </w:txbxContent>
                </v:textbox>
                <w10:anchorlock/>
              </v:shape>
            </w:pict>
          </mc:Fallback>
        </mc:AlternateContent>
      </w:r>
    </w:p>
    <w:p w14:paraId="2630A518" w14:textId="77777777" w:rsidR="007D0215" w:rsidRDefault="007D0215" w:rsidP="00570618">
      <w:pPr>
        <w:pStyle w:val="applicpara"/>
        <w:rPr>
          <w:rFonts w:ascii="Palatino" w:hAnsi="Palatino"/>
          <w:sz w:val="24"/>
          <w:szCs w:val="24"/>
        </w:rPr>
      </w:pPr>
    </w:p>
    <w:p w14:paraId="333A480F" w14:textId="77777777" w:rsidR="00570618" w:rsidRDefault="00E62421" w:rsidP="00570618">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06B061D8" wp14:editId="37A6414F">
                <wp:extent cx="6225540" cy="287020"/>
                <wp:effectExtent l="10795" t="8890" r="12065" b="8890"/>
                <wp:docPr id="4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287020"/>
                        </a:xfrm>
                        <a:prstGeom prst="rect">
                          <a:avLst/>
                        </a:prstGeom>
                        <a:solidFill>
                          <a:srgbClr val="FFFFFF"/>
                        </a:solidFill>
                        <a:ln w="9525">
                          <a:solidFill>
                            <a:srgbClr val="000000"/>
                          </a:solidFill>
                          <a:miter lim="800000"/>
                          <a:headEnd/>
                          <a:tailEnd/>
                        </a:ln>
                      </wps:spPr>
                      <wps:txbx>
                        <w:txbxContent>
                          <w:p w14:paraId="1FF44131" w14:textId="77777777" w:rsidR="00632605" w:rsidRPr="00A00B9A" w:rsidRDefault="00632605" w:rsidP="00570618">
                            <w:pPr>
                              <w:rPr>
                                <w:rFonts w:ascii="Calibri" w:hAnsi="Calibri"/>
                                <w:b/>
                                <w:sz w:val="24"/>
                                <w:szCs w:val="24"/>
                              </w:rPr>
                            </w:pPr>
                            <w:r>
                              <w:rPr>
                                <w:rFonts w:ascii="Calibri" w:hAnsi="Calibri"/>
                                <w:b/>
                                <w:sz w:val="24"/>
                                <w:szCs w:val="24"/>
                              </w:rPr>
                              <w:t>Question 12</w:t>
                            </w:r>
                            <w:r w:rsidRPr="00A00B9A">
                              <w:rPr>
                                <w:rFonts w:ascii="Calibri" w:hAnsi="Calibri"/>
                                <w:b/>
                                <w:sz w:val="24"/>
                                <w:szCs w:val="24"/>
                              </w:rPr>
                              <w:t>:  Describe the recruitment procedures for the study</w:t>
                            </w:r>
                          </w:p>
                        </w:txbxContent>
                      </wps:txbx>
                      <wps:bodyPr rot="0" vert="horz" wrap="square" lIns="91440" tIns="45720" rIns="91440" bIns="45720" anchor="t" anchorCtr="0" upright="1">
                        <a:spAutoFit/>
                      </wps:bodyPr>
                    </wps:wsp>
                  </a:graphicData>
                </a:graphic>
              </wp:inline>
            </w:drawing>
          </mc:Choice>
          <mc:Fallback>
            <w:pict>
              <v:shape w14:anchorId="06B061D8" id="Text Box 40" o:spid="_x0000_s1063" type="#_x0000_t202" style="width:490.2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">
                <v:textbox style="mso-fit-shape-to-text:t">
                  <w:txbxContent>
                    <w:p w14:paraId="1FF44131" w14:textId="77777777" w:rsidR="00632605" w:rsidRPr="00A00B9A" w:rsidRDefault="00632605" w:rsidP="00570618">
                      <w:pPr>
                        <w:rPr>
                          <w:rFonts w:ascii="Calibri" w:hAnsi="Calibri"/>
                          <w:b/>
                          <w:sz w:val="24"/>
                          <w:szCs w:val="24"/>
                        </w:rPr>
                      </w:pPr>
                      <w:r>
                        <w:rPr>
                          <w:rFonts w:ascii="Calibri" w:hAnsi="Calibri"/>
                          <w:b/>
                          <w:sz w:val="24"/>
                          <w:szCs w:val="24"/>
                        </w:rPr>
                        <w:t>Question 12</w:t>
                      </w:r>
                      <w:r w:rsidRPr="00A00B9A">
                        <w:rPr>
                          <w:rFonts w:ascii="Calibri" w:hAnsi="Calibri"/>
                          <w:b/>
                          <w:sz w:val="24"/>
                          <w:szCs w:val="24"/>
                        </w:rPr>
                        <w:t>:  Describe the recruitment procedures for the study</w:t>
                      </w:r>
                    </w:p>
                  </w:txbxContent>
                </v:textbox>
                <w10:anchorlock/>
              </v:shape>
            </w:pict>
          </mc:Fallback>
        </mc:AlternateContent>
      </w:r>
    </w:p>
    <w:p w14:paraId="5DEB4615" w14:textId="77777777" w:rsidR="00570618" w:rsidRDefault="00E62421" w:rsidP="00570618">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00244321" wp14:editId="0A2FEAC9">
                <wp:extent cx="6228080" cy="835025"/>
                <wp:effectExtent l="1905" t="0" r="0" b="0"/>
                <wp:docPr id="4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83502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77D1E2B" w14:textId="77777777" w:rsidR="00632605" w:rsidRPr="0057762D" w:rsidRDefault="00632605" w:rsidP="00570618">
                            <w:pPr>
                              <w:pStyle w:val="applicquestion"/>
                              <w:ind w:left="0" w:firstLine="0"/>
                              <w:rPr>
                                <w:rFonts w:ascii="Calibri" w:hAnsi="Calibri"/>
                                <w:i/>
                                <w:sz w:val="24"/>
                                <w:szCs w:val="24"/>
                              </w:rPr>
                            </w:pPr>
                            <w:r>
                              <w:rPr>
                                <w:rFonts w:ascii="Calibri" w:hAnsi="Calibri"/>
                                <w:i/>
                                <w:sz w:val="24"/>
                                <w:szCs w:val="24"/>
                              </w:rPr>
                              <w:t>Notes:  Gives details of how potential participants will be identified or recruited. Include all advertising materials (posters, emails, letters etc.) as appendices and refer to them as appropriate. Describe any screening examinations. If it serves to explain the procedures better, include as an appendix a flow chart and refer to it.</w:t>
                            </w:r>
                          </w:p>
                        </w:txbxContent>
                      </wps:txbx>
                      <wps:bodyPr rot="0" vert="horz" wrap="square" lIns="91440" tIns="45720" rIns="91440" bIns="45720" anchor="t" anchorCtr="0" upright="1">
                        <a:spAutoFit/>
                      </wps:bodyPr>
                    </wps:wsp>
                  </a:graphicData>
                </a:graphic>
              </wp:inline>
            </w:drawing>
          </mc:Choice>
          <mc:Fallback>
            <w:pict>
              <v:shape w14:anchorId="00244321" id="Text Box 39" o:spid="_x0000_s1064" type="#_x0000_t202" style="width:490.4pt;height: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" fillcolor="#d6e3bc" stroked="f" strokecolor="#9bbb59" strokeweight="1pt">
                <v:shadow color="#4e6128" offset="1pt"/>
                <v:textbox style="mso-fit-shape-to-text:t">
                  <w:txbxContent>
                    <w:p w14:paraId="577D1E2B" w14:textId="77777777" w:rsidR="00632605" w:rsidRPr="0057762D" w:rsidRDefault="00632605" w:rsidP="00570618">
                      <w:pPr>
                        <w:pStyle w:val="applicquestion"/>
                        <w:ind w:left="0" w:firstLine="0"/>
                        <w:rPr>
                          <w:rFonts w:ascii="Calibri" w:hAnsi="Calibri"/>
                          <w:i/>
                          <w:sz w:val="24"/>
                          <w:szCs w:val="24"/>
                        </w:rPr>
                      </w:pPr>
                      <w:r>
                        <w:rPr>
                          <w:rFonts w:ascii="Calibri" w:hAnsi="Calibri"/>
                          <w:i/>
                          <w:sz w:val="24"/>
                          <w:szCs w:val="24"/>
                        </w:rPr>
                        <w:t xml:space="preserve">Notes:  Gives details of how potential participants will be identified or recruited. Include all advertising materials (posters, emails, letters etc.) as appendices and refer to them as appropriate. Describe any screening examinations. If it </w:t>
                      </w:r>
                      <w:r>
                        <w:rPr>
                          <w:rFonts w:ascii="Calibri" w:hAnsi="Calibri"/>
                          <w:i/>
                          <w:sz w:val="24"/>
                          <w:szCs w:val="24"/>
                        </w:rPr>
                        <w:t>serves to explain the procedures better, include as an appendix a flow chart and refer to it.</w:t>
                      </w:r>
                    </w:p>
                  </w:txbxContent>
                </v:textbox>
                <w10:anchorlock/>
              </v:shape>
            </w:pict>
          </mc:Fallback>
        </mc:AlternateContent>
      </w:r>
    </w:p>
    <w:p w14:paraId="25EC7D48" w14:textId="77777777" w:rsidR="00570618" w:rsidRDefault="00570618" w:rsidP="00570618">
      <w:pPr>
        <w:pStyle w:val="applicpara"/>
        <w:rPr>
          <w:rFonts w:ascii="Palatino" w:hAnsi="Palatino"/>
          <w:sz w:val="24"/>
          <w:szCs w:val="24"/>
        </w:rPr>
      </w:pPr>
    </w:p>
    <w:p w14:paraId="7C8EEAF9" w14:textId="77777777" w:rsidR="00570618" w:rsidRDefault="00E62421" w:rsidP="00570618">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6B4ED16C" wp14:editId="762E211C">
                <wp:extent cx="6221730" cy="2203450"/>
                <wp:effectExtent l="0" t="0" r="26670" b="25400"/>
                <wp:docPr id="4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2203450"/>
                        </a:xfrm>
                        <a:prstGeom prst="rect">
                          <a:avLst/>
                        </a:prstGeom>
                        <a:solidFill>
                          <a:srgbClr val="FFFFFF"/>
                        </a:solidFill>
                        <a:ln w="9525">
                          <a:solidFill>
                            <a:srgbClr val="000000"/>
                          </a:solidFill>
                          <a:miter lim="800000"/>
                          <a:headEnd/>
                          <a:tailEnd/>
                        </a:ln>
                      </wps:spPr>
                      <wps:txbx>
                        <w:txbxContent>
                          <w:p w14:paraId="4099CE0E" w14:textId="36455674" w:rsidR="00632605" w:rsidRDefault="00632605" w:rsidP="00570618">
                            <w:pPr>
                              <w:rPr>
                                <w:rFonts w:ascii="Calibri" w:hAnsi="Calibri"/>
                              </w:rPr>
                            </w:pPr>
                            <w:r>
                              <w:rPr>
                                <w:rFonts w:ascii="Calibri" w:hAnsi="Calibri"/>
                              </w:rPr>
                              <w:t xml:space="preserve">For the in person events we will recruit from Autistica’s Discover Network and Insight Group. </w:t>
                            </w:r>
                            <w:r w:rsidR="00F35014">
                              <w:rPr>
                                <w:rFonts w:ascii="Calibri" w:hAnsi="Calibri"/>
                              </w:rPr>
                              <w:t>Recruitment materials are available</w:t>
                            </w:r>
                            <w:r w:rsidR="007309EE">
                              <w:rPr>
                                <w:rFonts w:ascii="Calibri" w:hAnsi="Calibri"/>
                              </w:rPr>
                              <w:t xml:space="preserve"> online at </w:t>
                            </w:r>
                            <w:hyperlink r:id="rId31" w:history="1">
                              <w:r w:rsidR="007309EE" w:rsidRPr="00AE5570">
                                <w:rPr>
                                  <w:rStyle w:val="Hyperlink"/>
                                  <w:rFonts w:ascii="Calibri" w:hAnsi="Calibri"/>
                                </w:rPr>
                                <w:t>https://www.autistica.org.uk/get-involved/take-part-in-research</w:t>
                              </w:r>
                            </w:hyperlink>
                            <w:r w:rsidR="007309EE">
                              <w:rPr>
                                <w:rFonts w:ascii="Calibri" w:hAnsi="Calibri"/>
                              </w:rPr>
                              <w:t xml:space="preserve"> and</w:t>
                            </w:r>
                            <w:r w:rsidR="00F35014">
                              <w:rPr>
                                <w:rFonts w:ascii="Calibri" w:hAnsi="Calibri"/>
                              </w:rPr>
                              <w:t xml:space="preserve"> in</w:t>
                            </w:r>
                            <w:r w:rsidR="007309EE">
                              <w:rPr>
                                <w:rFonts w:ascii="Calibri" w:hAnsi="Calibri"/>
                              </w:rPr>
                              <w:t xml:space="preserve"> appendix </w:t>
                            </w:r>
                            <w:r w:rsidR="007309EE" w:rsidRPr="007309EE">
                              <w:rPr>
                                <w:rFonts w:ascii="Calibri" w:hAnsi="Calibri"/>
                                <w:b/>
                              </w:rPr>
                              <w:t>A5_AutismInsightGroupRecruitmentForm.pdf</w:t>
                            </w:r>
                            <w:r w:rsidR="00F35014">
                              <w:rPr>
                                <w:rFonts w:ascii="Calibri" w:hAnsi="Calibri"/>
                              </w:rPr>
                              <w:t>.</w:t>
                            </w:r>
                          </w:p>
                          <w:p w14:paraId="186638D9" w14:textId="249F9E52" w:rsidR="00632605" w:rsidRDefault="00632605" w:rsidP="00570618">
                            <w:pPr>
                              <w:rPr>
                                <w:rFonts w:ascii="Calibri" w:hAnsi="Calibri"/>
                              </w:rPr>
                            </w:pPr>
                          </w:p>
                          <w:p w14:paraId="1A898031" w14:textId="523AE27B" w:rsidR="00632605" w:rsidRDefault="00632605" w:rsidP="00570618">
                            <w:pPr>
                              <w:rPr>
                                <w:rFonts w:ascii="Calibri" w:hAnsi="Calibri"/>
                              </w:rPr>
                            </w:pPr>
                            <w:r>
                              <w:rPr>
                                <w:rFonts w:ascii="Calibri" w:hAnsi="Calibri"/>
                              </w:rPr>
                              <w:t>For the online recruitment we will encourage people to openly share their feedback and suggestions via social media, our GitHub repository, and via project pages on the Turing Institute and Autistica’s websites.</w:t>
                            </w:r>
                          </w:p>
                          <w:p w14:paraId="380F60F3" w14:textId="41072311" w:rsidR="00632605" w:rsidRDefault="00632605" w:rsidP="00570618">
                            <w:pPr>
                              <w:rPr>
                                <w:rFonts w:ascii="Calibri" w:hAnsi="Calibri"/>
                              </w:rPr>
                            </w:pPr>
                          </w:p>
                          <w:p w14:paraId="49D92661" w14:textId="7878D775" w:rsidR="00632605" w:rsidRDefault="00632605" w:rsidP="00570618">
                            <w:pPr>
                              <w:rPr>
                                <w:rFonts w:ascii="Calibri" w:hAnsi="Calibri"/>
                              </w:rPr>
                            </w:pPr>
                            <w:r>
                              <w:rPr>
                                <w:rFonts w:ascii="Calibri" w:hAnsi="Calibri"/>
                              </w:rPr>
                              <w:t>We do not have pre-prepared materials for promoting this project. This is because we anticipate that how we communicate the project as it is designed will change over time.</w:t>
                            </w:r>
                          </w:p>
                          <w:p w14:paraId="4EEE953F" w14:textId="31E06189" w:rsidR="00632605" w:rsidRDefault="00632605" w:rsidP="00570618">
                            <w:pPr>
                              <w:rPr>
                                <w:rFonts w:ascii="Calibri" w:hAnsi="Calibri"/>
                              </w:rPr>
                            </w:pPr>
                          </w:p>
                          <w:p w14:paraId="080AA1D6" w14:textId="00CCCFD1" w:rsidR="00632605" w:rsidRPr="00A37DFF" w:rsidRDefault="00632605" w:rsidP="00570618">
                            <w:pPr>
                              <w:rPr>
                                <w:rFonts w:ascii="Calibri" w:hAnsi="Calibri"/>
                              </w:rPr>
                            </w:pPr>
                            <w:r>
                              <w:rPr>
                                <w:rFonts w:ascii="Calibri" w:hAnsi="Calibri"/>
                              </w:rPr>
                              <w:t xml:space="preserve">We note that we are following standard recruitment practice for participation and feedback on open source project development, which </w:t>
                            </w:r>
                            <w:r w:rsidR="00F35014">
                              <w:rPr>
                                <w:rFonts w:ascii="Calibri" w:hAnsi="Calibri"/>
                              </w:rPr>
                              <w:t>has not</w:t>
                            </w:r>
                            <w:r>
                              <w:rPr>
                                <w:rFonts w:ascii="Calibri" w:hAnsi="Calibri"/>
                              </w:rPr>
                              <w:t xml:space="preserve"> </w:t>
                            </w:r>
                            <w:r w:rsidR="00F35014">
                              <w:rPr>
                                <w:rFonts w:ascii="Calibri" w:hAnsi="Calibri"/>
                              </w:rPr>
                              <w:t xml:space="preserve">traditionally been </w:t>
                            </w:r>
                            <w:r>
                              <w:rPr>
                                <w:rFonts w:ascii="Calibri" w:hAnsi="Calibri"/>
                              </w:rPr>
                              <w:t>covered by university ethics approval.</w:t>
                            </w:r>
                          </w:p>
                        </w:txbxContent>
                      </wps:txbx>
                      <wps:bodyPr rot="0" vert="horz" wrap="square" lIns="91440" tIns="45720" rIns="91440" bIns="45720" anchor="t" anchorCtr="0" upright="1">
                        <a:noAutofit/>
                      </wps:bodyPr>
                    </wps:wsp>
                  </a:graphicData>
                </a:graphic>
              </wp:inline>
            </w:drawing>
          </mc:Choice>
          <mc:Fallback>
            <w:pict>
              <v:shape w14:anchorId="6B4ED16C" id="Text Box 38" o:spid="_x0000_s1065" type="#_x0000_t202" style="width:489.9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">
                <v:textbox>
                  <w:txbxContent>
                    <w:p w14:paraId="4099CE0E" w14:textId="36455674" w:rsidR="00632605" w:rsidRDefault="00632605" w:rsidP="00570618">
                      <w:pPr>
                        <w:rPr>
                          <w:rFonts w:ascii="Calibri" w:hAnsi="Calibri"/>
                        </w:rPr>
                      </w:pPr>
                      <w:r>
                        <w:rPr>
                          <w:rFonts w:ascii="Calibri" w:hAnsi="Calibri"/>
                        </w:rPr>
                        <w:t xml:space="preserve">For the </w:t>
                      </w:r>
                      <w:r>
                        <w:rPr>
                          <w:rFonts w:ascii="Calibri" w:hAnsi="Calibri"/>
                        </w:rPr>
                        <w:t xml:space="preserve">in person events we will recruit from </w:t>
                      </w:r>
                      <w:r>
                        <w:rPr>
                          <w:rFonts w:ascii="Calibri" w:hAnsi="Calibri"/>
                        </w:rPr>
                        <w:t xml:space="preserve">Autistica’s Discover Network and Insight Group. </w:t>
                      </w:r>
                      <w:r w:rsidR="00F35014">
                        <w:rPr>
                          <w:rFonts w:ascii="Calibri" w:hAnsi="Calibri"/>
                        </w:rPr>
                        <w:t>Recruitment materials are available</w:t>
                      </w:r>
                      <w:r w:rsidR="007309EE">
                        <w:rPr>
                          <w:rFonts w:ascii="Calibri" w:hAnsi="Calibri"/>
                        </w:rPr>
                        <w:t xml:space="preserve"> online at </w:t>
                      </w:r>
                      <w:hyperlink r:id="rId32" w:history="1">
                        <w:r w:rsidR="007309EE" w:rsidRPr="00AE5570">
                          <w:rPr>
                            <w:rStyle w:val="Hyperlink"/>
                            <w:rFonts w:ascii="Calibri" w:hAnsi="Calibri"/>
                          </w:rPr>
                          <w:t>https://www.autistica.org.uk/get-involved/take-part-in-research</w:t>
                        </w:r>
                      </w:hyperlink>
                      <w:r w:rsidR="007309EE">
                        <w:rPr>
                          <w:rFonts w:ascii="Calibri" w:hAnsi="Calibri"/>
                        </w:rPr>
                        <w:t xml:space="preserve"> and</w:t>
                      </w:r>
                      <w:r w:rsidR="00F35014">
                        <w:rPr>
                          <w:rFonts w:ascii="Calibri" w:hAnsi="Calibri"/>
                        </w:rPr>
                        <w:t xml:space="preserve"> in</w:t>
                      </w:r>
                      <w:r w:rsidR="007309EE">
                        <w:rPr>
                          <w:rFonts w:ascii="Calibri" w:hAnsi="Calibri"/>
                        </w:rPr>
                        <w:t xml:space="preserve"> appendix </w:t>
                      </w:r>
                      <w:r w:rsidR="007309EE" w:rsidRPr="007309EE">
                        <w:rPr>
                          <w:rFonts w:ascii="Calibri" w:hAnsi="Calibri"/>
                          <w:b/>
                        </w:rPr>
                        <w:t>A5_AutismInsightGroupRecruitmentForm.pdf</w:t>
                      </w:r>
                      <w:r w:rsidR="00F35014">
                        <w:rPr>
                          <w:rFonts w:ascii="Calibri" w:hAnsi="Calibri"/>
                        </w:rPr>
                        <w:t>.</w:t>
                      </w:r>
                    </w:p>
                    <w:p w14:paraId="186638D9" w14:textId="249F9E52" w:rsidR="00632605" w:rsidRDefault="00632605" w:rsidP="00570618">
                      <w:pPr>
                        <w:rPr>
                          <w:rFonts w:ascii="Calibri" w:hAnsi="Calibri"/>
                        </w:rPr>
                      </w:pPr>
                    </w:p>
                    <w:p w14:paraId="1A898031" w14:textId="523AE27B" w:rsidR="00632605" w:rsidRDefault="00632605" w:rsidP="00570618">
                      <w:pPr>
                        <w:rPr>
                          <w:rFonts w:ascii="Calibri" w:hAnsi="Calibri"/>
                        </w:rPr>
                      </w:pPr>
                      <w:r>
                        <w:rPr>
                          <w:rFonts w:ascii="Calibri" w:hAnsi="Calibri"/>
                        </w:rPr>
                        <w:t>For the online recruitment we will encourage people to openly share their feedback and suggestions via social media, our GitHub repository, and via project pages on the Turing Institute and Autistica’s websites.</w:t>
                      </w:r>
                    </w:p>
                    <w:p w14:paraId="380F60F3" w14:textId="41072311" w:rsidR="00632605" w:rsidRDefault="00632605" w:rsidP="00570618">
                      <w:pPr>
                        <w:rPr>
                          <w:rFonts w:ascii="Calibri" w:hAnsi="Calibri"/>
                        </w:rPr>
                      </w:pPr>
                    </w:p>
                    <w:p w14:paraId="49D92661" w14:textId="7878D775" w:rsidR="00632605" w:rsidRDefault="00632605" w:rsidP="00570618">
                      <w:pPr>
                        <w:rPr>
                          <w:rFonts w:ascii="Calibri" w:hAnsi="Calibri"/>
                        </w:rPr>
                      </w:pPr>
                      <w:r>
                        <w:rPr>
                          <w:rFonts w:ascii="Calibri" w:hAnsi="Calibri"/>
                        </w:rPr>
                        <w:t>We do not have pre-prepared materials for promoting this project. This is because we anticipate that how we communicate the project as it is designed will change over time.</w:t>
                      </w:r>
                    </w:p>
                    <w:p w14:paraId="4EEE953F" w14:textId="31E06189" w:rsidR="00632605" w:rsidRDefault="00632605" w:rsidP="00570618">
                      <w:pPr>
                        <w:rPr>
                          <w:rFonts w:ascii="Calibri" w:hAnsi="Calibri"/>
                        </w:rPr>
                      </w:pPr>
                    </w:p>
                    <w:p w14:paraId="080AA1D6" w14:textId="00CCCFD1" w:rsidR="00632605" w:rsidRPr="00A37DFF" w:rsidRDefault="00632605" w:rsidP="00570618">
                      <w:pPr>
                        <w:rPr>
                          <w:rFonts w:ascii="Calibri" w:hAnsi="Calibri"/>
                        </w:rPr>
                      </w:pPr>
                      <w:r>
                        <w:rPr>
                          <w:rFonts w:ascii="Calibri" w:hAnsi="Calibri"/>
                        </w:rPr>
                        <w:t xml:space="preserve">We note that we are following standard recruitment practice for participation and feedback on open source project development, which </w:t>
                      </w:r>
                      <w:r w:rsidR="00F35014">
                        <w:rPr>
                          <w:rFonts w:ascii="Calibri" w:hAnsi="Calibri"/>
                        </w:rPr>
                        <w:t>has not</w:t>
                      </w:r>
                      <w:r>
                        <w:rPr>
                          <w:rFonts w:ascii="Calibri" w:hAnsi="Calibri"/>
                        </w:rPr>
                        <w:t xml:space="preserve"> </w:t>
                      </w:r>
                      <w:r w:rsidR="00F35014">
                        <w:rPr>
                          <w:rFonts w:ascii="Calibri" w:hAnsi="Calibri"/>
                        </w:rPr>
                        <w:t xml:space="preserve">traditionally been </w:t>
                      </w:r>
                      <w:r>
                        <w:rPr>
                          <w:rFonts w:ascii="Calibri" w:hAnsi="Calibri"/>
                        </w:rPr>
                        <w:t>covered by university ethics approval.</w:t>
                      </w:r>
                    </w:p>
                  </w:txbxContent>
                </v:textbox>
                <w10:anchorlock/>
              </v:shape>
            </w:pict>
          </mc:Fallback>
        </mc:AlternateContent>
      </w:r>
    </w:p>
    <w:p w14:paraId="11D95F07" w14:textId="77777777" w:rsidR="00764219" w:rsidRDefault="00764219" w:rsidP="00764219">
      <w:pPr>
        <w:pStyle w:val="applicpara"/>
        <w:rPr>
          <w:rFonts w:ascii="Palatino" w:hAnsi="Palatino"/>
          <w:sz w:val="24"/>
          <w:szCs w:val="24"/>
        </w:rPr>
      </w:pPr>
    </w:p>
    <w:p w14:paraId="5B1F39BA" w14:textId="77777777" w:rsidR="00764219" w:rsidRDefault="00E62421" w:rsidP="00764219">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283CBD4E" wp14:editId="3D372B75">
                <wp:extent cx="6221730" cy="287020"/>
                <wp:effectExtent l="10795" t="8255" r="6350" b="9525"/>
                <wp:docPr id="4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287020"/>
                        </a:xfrm>
                        <a:prstGeom prst="rect">
                          <a:avLst/>
                        </a:prstGeom>
                        <a:solidFill>
                          <a:srgbClr val="FFFFFF"/>
                        </a:solidFill>
                        <a:ln w="9525">
                          <a:solidFill>
                            <a:srgbClr val="000000"/>
                          </a:solidFill>
                          <a:miter lim="800000"/>
                          <a:headEnd/>
                          <a:tailEnd/>
                        </a:ln>
                      </wps:spPr>
                      <wps:txbx>
                        <w:txbxContent>
                          <w:p w14:paraId="21CFE1D6" w14:textId="77777777" w:rsidR="00632605" w:rsidRPr="00A00B9A" w:rsidRDefault="00632605" w:rsidP="00764219">
                            <w:pPr>
                              <w:rPr>
                                <w:rFonts w:ascii="Calibri" w:hAnsi="Calibri"/>
                                <w:b/>
                                <w:sz w:val="24"/>
                                <w:szCs w:val="24"/>
                              </w:rPr>
                            </w:pPr>
                            <w:r>
                              <w:rPr>
                                <w:rFonts w:ascii="Calibri" w:hAnsi="Calibri"/>
                                <w:b/>
                                <w:sz w:val="24"/>
                                <w:szCs w:val="24"/>
                              </w:rPr>
                              <w:t>Question 13</w:t>
                            </w:r>
                            <w:r w:rsidRPr="00A00B9A">
                              <w:rPr>
                                <w:rFonts w:ascii="Calibri" w:hAnsi="Calibri"/>
                                <w:b/>
                                <w:sz w:val="24"/>
                                <w:szCs w:val="24"/>
                              </w:rPr>
                              <w:t>:  Describe</w:t>
                            </w:r>
                            <w:r>
                              <w:rPr>
                                <w:rFonts w:ascii="Calibri" w:hAnsi="Calibri"/>
                                <w:b/>
                                <w:sz w:val="24"/>
                                <w:szCs w:val="24"/>
                              </w:rPr>
                              <w:t xml:space="preserve"> the</w:t>
                            </w:r>
                            <w:r w:rsidRPr="00A00B9A">
                              <w:rPr>
                                <w:rFonts w:ascii="Calibri" w:hAnsi="Calibri"/>
                                <w:b/>
                                <w:sz w:val="24"/>
                                <w:szCs w:val="24"/>
                              </w:rPr>
                              <w:t xml:space="preserve"> </w:t>
                            </w:r>
                            <w:r>
                              <w:rPr>
                                <w:rFonts w:ascii="Calibri" w:hAnsi="Calibri"/>
                                <w:b/>
                                <w:sz w:val="24"/>
                                <w:szCs w:val="24"/>
                              </w:rPr>
                              <w:t xml:space="preserve">procedures to obtain informed consent </w:t>
                            </w:r>
                          </w:p>
                        </w:txbxContent>
                      </wps:txbx>
                      <wps:bodyPr rot="0" vert="horz" wrap="square" lIns="91440" tIns="45720" rIns="91440" bIns="45720" anchor="t" anchorCtr="0" upright="1">
                        <a:spAutoFit/>
                      </wps:bodyPr>
                    </wps:wsp>
                  </a:graphicData>
                </a:graphic>
              </wp:inline>
            </w:drawing>
          </mc:Choice>
          <mc:Fallback>
            <w:pict>
              <v:shape w14:anchorId="283CBD4E" id="Text Box 43" o:spid="_x0000_s1066" type="#_x0000_t202" style="width:489.9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">
                <v:textbox style="mso-fit-shape-to-text:t">
                  <w:txbxContent>
                    <w:p w14:paraId="21CFE1D6" w14:textId="77777777" w:rsidR="00632605" w:rsidRPr="00A00B9A" w:rsidRDefault="00632605" w:rsidP="00764219">
                      <w:pPr>
                        <w:rPr>
                          <w:rFonts w:ascii="Calibri" w:hAnsi="Calibri"/>
                          <w:b/>
                          <w:sz w:val="24"/>
                          <w:szCs w:val="24"/>
                        </w:rPr>
                      </w:pPr>
                      <w:r>
                        <w:rPr>
                          <w:rFonts w:ascii="Calibri" w:hAnsi="Calibri"/>
                          <w:b/>
                          <w:sz w:val="24"/>
                          <w:szCs w:val="24"/>
                        </w:rPr>
                        <w:t>Question 13</w:t>
                      </w:r>
                      <w:r w:rsidRPr="00A00B9A">
                        <w:rPr>
                          <w:rFonts w:ascii="Calibri" w:hAnsi="Calibri"/>
                          <w:b/>
                          <w:sz w:val="24"/>
                          <w:szCs w:val="24"/>
                        </w:rPr>
                        <w:t>:  Describe</w:t>
                      </w:r>
                      <w:r>
                        <w:rPr>
                          <w:rFonts w:ascii="Calibri" w:hAnsi="Calibri"/>
                          <w:b/>
                          <w:sz w:val="24"/>
                          <w:szCs w:val="24"/>
                        </w:rPr>
                        <w:t xml:space="preserve"> the</w:t>
                      </w:r>
                      <w:r w:rsidRPr="00A00B9A">
                        <w:rPr>
                          <w:rFonts w:ascii="Calibri" w:hAnsi="Calibri"/>
                          <w:b/>
                          <w:sz w:val="24"/>
                          <w:szCs w:val="24"/>
                        </w:rPr>
                        <w:t xml:space="preserve"> </w:t>
                      </w:r>
                      <w:r>
                        <w:rPr>
                          <w:rFonts w:ascii="Calibri" w:hAnsi="Calibri"/>
                          <w:b/>
                          <w:sz w:val="24"/>
                          <w:szCs w:val="24"/>
                        </w:rPr>
                        <w:t xml:space="preserve">procedures to obtain informed consent </w:t>
                      </w:r>
                    </w:p>
                  </w:txbxContent>
                </v:textbox>
                <w10:anchorlock/>
              </v:shape>
            </w:pict>
          </mc:Fallback>
        </mc:AlternateContent>
      </w:r>
    </w:p>
    <w:p w14:paraId="57F67886" w14:textId="77777777" w:rsidR="00764219" w:rsidRDefault="00E62421" w:rsidP="00764219">
      <w:pPr>
        <w:pStyle w:val="applicpara"/>
        <w:rPr>
          <w:rFonts w:ascii="Palatino" w:hAnsi="Palatino"/>
          <w:sz w:val="24"/>
          <w:szCs w:val="24"/>
        </w:rPr>
      </w:pPr>
      <w:r>
        <w:rPr>
          <w:rFonts w:ascii="Palatino" w:hAnsi="Palatino"/>
          <w:noProof/>
          <w:sz w:val="24"/>
          <w:szCs w:val="24"/>
          <w:lang w:eastAsia="en-GB"/>
        </w:rPr>
        <w:lastRenderedPageBreak/>
        <mc:AlternateContent>
          <mc:Choice Requires="wps">
            <w:drawing>
              <wp:inline distT="0" distB="0" distL="0" distR="0" wp14:anchorId="088B0458" wp14:editId="58325977">
                <wp:extent cx="6242050" cy="3066415"/>
                <wp:effectExtent l="1905" t="0" r="4445" b="3175"/>
                <wp:docPr id="4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306641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086EFC08" w14:textId="77777777" w:rsidR="00632605" w:rsidRDefault="00632605" w:rsidP="006C7A1F">
                            <w:pPr>
                              <w:adjustRightInd w:val="0"/>
                              <w:rPr>
                                <w:rFonts w:ascii="Calibri" w:hAnsi="Calibri" w:cs="Arial-ItalicMT_8"/>
                                <w:i/>
                                <w:iCs/>
                                <w:sz w:val="24"/>
                                <w:szCs w:val="24"/>
                                <w:lang w:eastAsia="en-GB"/>
                              </w:rPr>
                            </w:pPr>
                            <w:r>
                              <w:rPr>
                                <w:rFonts w:ascii="Calibri" w:hAnsi="Calibri"/>
                                <w:i/>
                                <w:sz w:val="24"/>
                                <w:szCs w:val="24"/>
                              </w:rPr>
                              <w:t xml:space="preserve">Notes: Describe </w:t>
                            </w:r>
                            <w:r w:rsidRPr="00DF5014">
                              <w:rPr>
                                <w:rFonts w:ascii="Calibri" w:hAnsi="Calibri"/>
                                <w:i/>
                                <w:sz w:val="24"/>
                                <w:szCs w:val="24"/>
                              </w:rPr>
                              <w:t xml:space="preserve">when consent will be obtained. </w:t>
                            </w:r>
                            <w:r w:rsidRPr="00DF5014">
                              <w:rPr>
                                <w:rFonts w:ascii="Calibri" w:hAnsi="Calibri" w:cs="Arial-ItalicMT_8"/>
                                <w:i/>
                                <w:iCs/>
                                <w:sz w:val="24"/>
                                <w:szCs w:val="24"/>
                                <w:lang w:eastAsia="en-GB"/>
                              </w:rPr>
                              <w:t xml:space="preserve">If consent is from </w:t>
                            </w:r>
                            <w:r w:rsidRPr="00924278">
                              <w:rPr>
                                <w:rFonts w:ascii="Calibri" w:hAnsi="Calibri" w:cs="Arial-ItalicMT_8"/>
                                <w:b/>
                                <w:i/>
                                <w:iCs/>
                                <w:sz w:val="24"/>
                                <w:szCs w:val="24"/>
                                <w:lang w:eastAsia="en-GB"/>
                              </w:rPr>
                              <w:t>adult participants</w:t>
                            </w:r>
                            <w:r w:rsidRPr="00DF5014">
                              <w:rPr>
                                <w:rFonts w:ascii="Calibri" w:hAnsi="Calibri" w:cs="Arial-ItalicMT_8"/>
                                <w:i/>
                                <w:iCs/>
                                <w:sz w:val="24"/>
                                <w:szCs w:val="24"/>
                                <w:lang w:eastAsia="en-GB"/>
                              </w:rPr>
                              <w:t xml:space="preserve">, give details of who will take consent and how it will be done. If you plan to seek informed consent from </w:t>
                            </w:r>
                            <w:r w:rsidRPr="00924278">
                              <w:rPr>
                                <w:rFonts w:ascii="Calibri" w:hAnsi="Calibri" w:cs="Arial-ItalicMT_8"/>
                                <w:b/>
                                <w:i/>
                                <w:iCs/>
                                <w:sz w:val="24"/>
                                <w:szCs w:val="24"/>
                                <w:lang w:eastAsia="en-GB"/>
                              </w:rPr>
                              <w:t>vulnerable groups</w:t>
                            </w:r>
                            <w:r w:rsidRPr="00DF5014">
                              <w:rPr>
                                <w:rFonts w:ascii="Calibri" w:hAnsi="Calibri" w:cs="Arial-ItalicMT_8"/>
                                <w:i/>
                                <w:iCs/>
                                <w:sz w:val="24"/>
                                <w:szCs w:val="24"/>
                                <w:lang w:eastAsia="en-GB"/>
                              </w:rPr>
                              <w:t xml:space="preserve"> (e.g. people with learning difficulties, victims of crime), say how you will ensure that consent is voluntary and fully informed. </w:t>
                            </w:r>
                          </w:p>
                          <w:p w14:paraId="24C76AE4" w14:textId="77777777" w:rsidR="00632605" w:rsidRDefault="00632605" w:rsidP="006C7A1F">
                            <w:pPr>
                              <w:adjustRightInd w:val="0"/>
                              <w:rPr>
                                <w:rFonts w:ascii="Calibri" w:hAnsi="Calibri" w:cs="Arial-BoldMT_7"/>
                                <w:bCs/>
                                <w:i/>
                                <w:sz w:val="24"/>
                                <w:szCs w:val="24"/>
                                <w:lang w:eastAsia="en-GB"/>
                              </w:rPr>
                            </w:pPr>
                          </w:p>
                          <w:p w14:paraId="115C7836" w14:textId="77777777" w:rsidR="00632605" w:rsidRPr="00924278" w:rsidRDefault="00632605" w:rsidP="00924278">
                            <w:pPr>
                              <w:adjustRightInd w:val="0"/>
                              <w:rPr>
                                <w:rFonts w:ascii="Calibri" w:hAnsi="Calibri" w:cs="Arial-BoldMT_7"/>
                                <w:bCs/>
                                <w:i/>
                                <w:sz w:val="24"/>
                                <w:szCs w:val="24"/>
                                <w:lang w:eastAsia="en-GB"/>
                              </w:rPr>
                            </w:pPr>
                            <w:r w:rsidRPr="00924278">
                              <w:rPr>
                                <w:rFonts w:ascii="Calibri" w:hAnsi="Calibri" w:cs="Arial-BoldMT_7"/>
                                <w:bCs/>
                                <w:i/>
                                <w:sz w:val="24"/>
                                <w:szCs w:val="24"/>
                                <w:lang w:eastAsia="en-GB"/>
                              </w:rPr>
                              <w:t xml:space="preserve">If you are recruiting </w:t>
                            </w:r>
                            <w:r w:rsidRPr="00924278">
                              <w:rPr>
                                <w:rFonts w:ascii="Calibri" w:hAnsi="Calibri" w:cs="Arial-BoldMT_7"/>
                                <w:b/>
                                <w:bCs/>
                                <w:i/>
                                <w:sz w:val="24"/>
                                <w:szCs w:val="24"/>
                                <w:lang w:eastAsia="en-GB"/>
                              </w:rPr>
                              <w:t>children or young adults</w:t>
                            </w:r>
                            <w:r w:rsidRPr="00924278">
                              <w:rPr>
                                <w:rFonts w:ascii="Calibri" w:hAnsi="Calibri" w:cs="Arial-BoldMT_7"/>
                                <w:bCs/>
                                <w:i/>
                                <w:sz w:val="24"/>
                                <w:szCs w:val="24"/>
                                <w:lang w:eastAsia="en-GB"/>
                              </w:rPr>
                              <w:t xml:space="preserve"> (aged under 18 years) specify the age-range of participants and describe the arrangements for seeking informed consent from a person with parental responsibility. If you intend to provide children under 16 with information about the study and seek agreement, outline how this process will vary according to their age and level of understanding.</w:t>
                            </w:r>
                          </w:p>
                          <w:p w14:paraId="237C58C1" w14:textId="77777777" w:rsidR="00632605" w:rsidRPr="00924278" w:rsidRDefault="00632605" w:rsidP="00924278">
                            <w:pPr>
                              <w:adjustRightInd w:val="0"/>
                              <w:rPr>
                                <w:rFonts w:ascii="Calibri" w:hAnsi="Calibri" w:cs="Arial-BoldMT_7"/>
                                <w:bCs/>
                                <w:i/>
                                <w:sz w:val="24"/>
                                <w:szCs w:val="24"/>
                                <w:lang w:eastAsia="en-GB"/>
                              </w:rPr>
                            </w:pPr>
                          </w:p>
                          <w:p w14:paraId="7465B33C" w14:textId="77777777" w:rsidR="00632605" w:rsidRDefault="00632605" w:rsidP="00924278">
                            <w:pPr>
                              <w:adjustRightInd w:val="0"/>
                              <w:rPr>
                                <w:rFonts w:ascii="Calibri" w:hAnsi="Calibri" w:cs="Arial-BoldMT_7"/>
                                <w:bCs/>
                                <w:i/>
                                <w:sz w:val="24"/>
                                <w:szCs w:val="24"/>
                                <w:lang w:eastAsia="en-GB"/>
                              </w:rPr>
                            </w:pPr>
                            <w:r w:rsidRPr="00DF5014">
                              <w:rPr>
                                <w:rFonts w:ascii="Calibri" w:hAnsi="Calibri" w:cs="Arial-BoldMT_7"/>
                                <w:bCs/>
                                <w:i/>
                                <w:sz w:val="24"/>
                                <w:szCs w:val="24"/>
                                <w:lang w:eastAsia="en-GB"/>
                              </w:rPr>
                              <w:t>How long will you allow potential participants to decide whether or not to take part? What arrangements have been made for people who might not adequately understand verbal explanations or</w:t>
                            </w:r>
                            <w:r w:rsidRPr="00DF5014">
                              <w:rPr>
                                <w:rFonts w:ascii="Calibri" w:hAnsi="Calibri" w:cs="Arial-ItalicMT_8"/>
                                <w:i/>
                                <w:iCs/>
                                <w:sz w:val="24"/>
                                <w:szCs w:val="24"/>
                                <w:lang w:eastAsia="en-GB"/>
                              </w:rPr>
                              <w:t xml:space="preserve"> </w:t>
                            </w:r>
                            <w:r w:rsidRPr="00DF5014">
                              <w:rPr>
                                <w:rFonts w:ascii="Calibri" w:hAnsi="Calibri" w:cs="Arial-BoldMT_7"/>
                                <w:bCs/>
                                <w:i/>
                                <w:sz w:val="24"/>
                                <w:szCs w:val="24"/>
                                <w:lang w:eastAsia="en-GB"/>
                              </w:rPr>
                              <w:t>written information given in English, or who have special communication needs?</w:t>
                            </w:r>
                          </w:p>
                          <w:p w14:paraId="7C99FDCD" w14:textId="77777777" w:rsidR="00632605" w:rsidRPr="00924278" w:rsidRDefault="00632605" w:rsidP="00924278">
                            <w:pPr>
                              <w:adjustRightInd w:val="0"/>
                              <w:rPr>
                                <w:rFonts w:ascii="Calibri" w:hAnsi="Calibri" w:cs="Arial-BoldMT_7"/>
                                <w:bCs/>
                                <w:i/>
                                <w:sz w:val="24"/>
                                <w:szCs w:val="24"/>
                                <w:lang w:eastAsia="en-GB"/>
                              </w:rPr>
                            </w:pPr>
                          </w:p>
                          <w:p w14:paraId="3AAAAF2A" w14:textId="77777777" w:rsidR="00632605" w:rsidRPr="00924278" w:rsidRDefault="00632605" w:rsidP="00924278">
                            <w:pPr>
                              <w:adjustRightInd w:val="0"/>
                              <w:rPr>
                                <w:rFonts w:ascii="Calibri" w:hAnsi="Calibri" w:cs="Arial-BoldMT_7"/>
                                <w:bCs/>
                                <w:i/>
                                <w:sz w:val="24"/>
                                <w:szCs w:val="24"/>
                                <w:lang w:eastAsia="en-GB"/>
                              </w:rPr>
                            </w:pPr>
                            <w:r w:rsidRPr="00DF5014">
                              <w:rPr>
                                <w:rFonts w:ascii="Calibri" w:hAnsi="Calibri" w:cs="Arial-ItalicMT_8"/>
                                <w:i/>
                                <w:iCs/>
                                <w:sz w:val="24"/>
                                <w:szCs w:val="24"/>
                                <w:lang w:eastAsia="en-GB"/>
                              </w:rPr>
                              <w:t>If you are not obtaining consent, explain why not.</w:t>
                            </w:r>
                          </w:p>
                        </w:txbxContent>
                      </wps:txbx>
                      <wps:bodyPr rot="0" vert="horz" wrap="square" lIns="91440" tIns="45720" rIns="91440" bIns="45720" anchor="t" anchorCtr="0" upright="1">
                        <a:spAutoFit/>
                      </wps:bodyPr>
                    </wps:wsp>
                  </a:graphicData>
                </a:graphic>
              </wp:inline>
            </w:drawing>
          </mc:Choice>
          <mc:Fallback>
            <w:pict>
              <v:shape w14:anchorId="088B0458" id="Text Box 42" o:spid="_x0000_s1067" type="#_x0000_t202" style="width:491.5pt;height:24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" fillcolor="#d6e3bc" stroked="f" strokecolor="#9bbb59" strokeweight="1pt">
                <v:shadow color="#4e6128" offset="1pt"/>
                <v:textbox style="mso-fit-shape-to-text:t">
                  <w:txbxContent>
                    <w:p w14:paraId="086EFC08" w14:textId="77777777" w:rsidR="00632605" w:rsidRDefault="00632605" w:rsidP="006C7A1F">
                      <w:pPr>
                        <w:adjustRightInd w:val="0"/>
                        <w:rPr>
                          <w:rFonts w:ascii="Calibri" w:hAnsi="Calibri" w:cs="Arial-ItalicMT_8"/>
                          <w:i/>
                          <w:iCs/>
                          <w:sz w:val="24"/>
                          <w:szCs w:val="24"/>
                          <w:lang w:eastAsia="en-GB"/>
                        </w:rPr>
                      </w:pPr>
                      <w:r>
                        <w:rPr>
                          <w:rFonts w:ascii="Calibri" w:hAnsi="Calibri"/>
                          <w:i/>
                          <w:sz w:val="24"/>
                          <w:szCs w:val="24"/>
                        </w:rPr>
                        <w:t xml:space="preserve">Notes: Describe </w:t>
                      </w:r>
                      <w:r w:rsidRPr="00DF5014">
                        <w:rPr>
                          <w:rFonts w:ascii="Calibri" w:hAnsi="Calibri"/>
                          <w:i/>
                          <w:sz w:val="24"/>
                          <w:szCs w:val="24"/>
                        </w:rPr>
                        <w:t xml:space="preserve">when consent will be obtained. </w:t>
                      </w:r>
                      <w:r w:rsidRPr="00DF5014">
                        <w:rPr>
                          <w:rFonts w:ascii="Calibri" w:hAnsi="Calibri" w:cs="Arial-ItalicMT_8"/>
                          <w:i/>
                          <w:iCs/>
                          <w:sz w:val="24"/>
                          <w:szCs w:val="24"/>
                          <w:lang w:eastAsia="en-GB"/>
                        </w:rPr>
                        <w:t xml:space="preserve">If consent is from </w:t>
                      </w:r>
                      <w:r w:rsidRPr="00924278">
                        <w:rPr>
                          <w:rFonts w:ascii="Calibri" w:hAnsi="Calibri" w:cs="Arial-ItalicMT_8"/>
                          <w:b/>
                          <w:i/>
                          <w:iCs/>
                          <w:sz w:val="24"/>
                          <w:szCs w:val="24"/>
                          <w:lang w:eastAsia="en-GB"/>
                        </w:rPr>
                        <w:t>adult participants</w:t>
                      </w:r>
                      <w:r w:rsidRPr="00DF5014">
                        <w:rPr>
                          <w:rFonts w:ascii="Calibri" w:hAnsi="Calibri" w:cs="Arial-ItalicMT_8"/>
                          <w:i/>
                          <w:iCs/>
                          <w:sz w:val="24"/>
                          <w:szCs w:val="24"/>
                          <w:lang w:eastAsia="en-GB"/>
                        </w:rPr>
                        <w:t xml:space="preserve">, give details of who will take consent and how it will be done. If you plan to seek informed consent from </w:t>
                      </w:r>
                      <w:r w:rsidRPr="00924278">
                        <w:rPr>
                          <w:rFonts w:ascii="Calibri" w:hAnsi="Calibri" w:cs="Arial-ItalicMT_8"/>
                          <w:b/>
                          <w:i/>
                          <w:iCs/>
                          <w:sz w:val="24"/>
                          <w:szCs w:val="24"/>
                          <w:lang w:eastAsia="en-GB"/>
                        </w:rPr>
                        <w:t>vulnerable groups</w:t>
                      </w:r>
                      <w:r w:rsidRPr="00DF5014">
                        <w:rPr>
                          <w:rFonts w:ascii="Calibri" w:hAnsi="Calibri" w:cs="Arial-ItalicMT_8"/>
                          <w:i/>
                          <w:iCs/>
                          <w:sz w:val="24"/>
                          <w:szCs w:val="24"/>
                          <w:lang w:eastAsia="en-GB"/>
                        </w:rPr>
                        <w:t xml:space="preserve"> (e.g. people with learning difficulties, victims of crime), say how you will ensure that consent is voluntary and fully informed. </w:t>
                      </w:r>
                    </w:p>
                    <w:p w14:paraId="24C76AE4" w14:textId="77777777" w:rsidR="00632605" w:rsidRDefault="00632605" w:rsidP="006C7A1F">
                      <w:pPr>
                        <w:adjustRightInd w:val="0"/>
                        <w:rPr>
                          <w:rFonts w:ascii="Calibri" w:hAnsi="Calibri" w:cs="Arial-BoldMT_7"/>
                          <w:bCs/>
                          <w:i/>
                          <w:sz w:val="24"/>
                          <w:szCs w:val="24"/>
                          <w:lang w:eastAsia="en-GB"/>
                        </w:rPr>
                      </w:pPr>
                    </w:p>
                    <w:p w14:paraId="115C7836" w14:textId="77777777" w:rsidR="00632605" w:rsidRPr="00924278" w:rsidRDefault="00632605" w:rsidP="00924278">
                      <w:pPr>
                        <w:adjustRightInd w:val="0"/>
                        <w:rPr>
                          <w:rFonts w:ascii="Calibri" w:hAnsi="Calibri" w:cs="Arial-BoldMT_7"/>
                          <w:bCs/>
                          <w:i/>
                          <w:sz w:val="24"/>
                          <w:szCs w:val="24"/>
                          <w:lang w:eastAsia="en-GB"/>
                        </w:rPr>
                      </w:pPr>
                      <w:r w:rsidRPr="00924278">
                        <w:rPr>
                          <w:rFonts w:ascii="Calibri" w:hAnsi="Calibri" w:cs="Arial-BoldMT_7"/>
                          <w:bCs/>
                          <w:i/>
                          <w:sz w:val="24"/>
                          <w:szCs w:val="24"/>
                          <w:lang w:eastAsia="en-GB"/>
                        </w:rPr>
                        <w:t xml:space="preserve">If you are recruiting </w:t>
                      </w:r>
                      <w:r w:rsidRPr="00924278">
                        <w:rPr>
                          <w:rFonts w:ascii="Calibri" w:hAnsi="Calibri" w:cs="Arial-BoldMT_7"/>
                          <w:b/>
                          <w:bCs/>
                          <w:i/>
                          <w:sz w:val="24"/>
                          <w:szCs w:val="24"/>
                          <w:lang w:eastAsia="en-GB"/>
                        </w:rPr>
                        <w:t>children or young adults</w:t>
                      </w:r>
                      <w:r w:rsidRPr="00924278">
                        <w:rPr>
                          <w:rFonts w:ascii="Calibri" w:hAnsi="Calibri" w:cs="Arial-BoldMT_7"/>
                          <w:bCs/>
                          <w:i/>
                          <w:sz w:val="24"/>
                          <w:szCs w:val="24"/>
                          <w:lang w:eastAsia="en-GB"/>
                        </w:rPr>
                        <w:t xml:space="preserve"> (aged under 18 years) specify the age-range of participants and describe the arrangements for seeking informed consent from a person with parental responsibility. If you intend to provide children under 16 with information about the study and seek agreement, outline how this process will vary according to their age and level of understanding.</w:t>
                      </w:r>
                    </w:p>
                    <w:p w14:paraId="237C58C1" w14:textId="77777777" w:rsidR="00632605" w:rsidRPr="00924278" w:rsidRDefault="00632605" w:rsidP="00924278">
                      <w:pPr>
                        <w:adjustRightInd w:val="0"/>
                        <w:rPr>
                          <w:rFonts w:ascii="Calibri" w:hAnsi="Calibri" w:cs="Arial-BoldMT_7"/>
                          <w:bCs/>
                          <w:i/>
                          <w:sz w:val="24"/>
                          <w:szCs w:val="24"/>
                          <w:lang w:eastAsia="en-GB"/>
                        </w:rPr>
                      </w:pPr>
                    </w:p>
                    <w:p w14:paraId="7465B33C" w14:textId="77777777" w:rsidR="00632605" w:rsidRDefault="00632605" w:rsidP="00924278">
                      <w:pPr>
                        <w:adjustRightInd w:val="0"/>
                        <w:rPr>
                          <w:rFonts w:ascii="Calibri" w:hAnsi="Calibri" w:cs="Arial-BoldMT_7"/>
                          <w:bCs/>
                          <w:i/>
                          <w:sz w:val="24"/>
                          <w:szCs w:val="24"/>
                          <w:lang w:eastAsia="en-GB"/>
                        </w:rPr>
                      </w:pPr>
                      <w:r w:rsidRPr="00DF5014">
                        <w:rPr>
                          <w:rFonts w:ascii="Calibri" w:hAnsi="Calibri" w:cs="Arial-BoldMT_7"/>
                          <w:bCs/>
                          <w:i/>
                          <w:sz w:val="24"/>
                          <w:szCs w:val="24"/>
                          <w:lang w:eastAsia="en-GB"/>
                        </w:rPr>
                        <w:t xml:space="preserve">How long will you allow potential participants to decide </w:t>
                      </w:r>
                      <w:r w:rsidRPr="00DF5014">
                        <w:rPr>
                          <w:rFonts w:ascii="Calibri" w:hAnsi="Calibri" w:cs="Arial-BoldMT_7"/>
                          <w:bCs/>
                          <w:i/>
                          <w:sz w:val="24"/>
                          <w:szCs w:val="24"/>
                          <w:lang w:eastAsia="en-GB"/>
                        </w:rPr>
                        <w:t>whether or not to take part? What arrangements have been made for people who might not adequately understand verbal explanations or</w:t>
                      </w:r>
                      <w:r w:rsidRPr="00DF5014">
                        <w:rPr>
                          <w:rFonts w:ascii="Calibri" w:hAnsi="Calibri" w:cs="Arial-ItalicMT_8"/>
                          <w:i/>
                          <w:iCs/>
                          <w:sz w:val="24"/>
                          <w:szCs w:val="24"/>
                          <w:lang w:eastAsia="en-GB"/>
                        </w:rPr>
                        <w:t xml:space="preserve"> </w:t>
                      </w:r>
                      <w:r w:rsidRPr="00DF5014">
                        <w:rPr>
                          <w:rFonts w:ascii="Calibri" w:hAnsi="Calibri" w:cs="Arial-BoldMT_7"/>
                          <w:bCs/>
                          <w:i/>
                          <w:sz w:val="24"/>
                          <w:szCs w:val="24"/>
                          <w:lang w:eastAsia="en-GB"/>
                        </w:rPr>
                        <w:t>written information given in English, or who have special communication needs?</w:t>
                      </w:r>
                    </w:p>
                    <w:p w14:paraId="7C99FDCD" w14:textId="77777777" w:rsidR="00632605" w:rsidRPr="00924278" w:rsidRDefault="00632605" w:rsidP="00924278">
                      <w:pPr>
                        <w:adjustRightInd w:val="0"/>
                        <w:rPr>
                          <w:rFonts w:ascii="Calibri" w:hAnsi="Calibri" w:cs="Arial-BoldMT_7"/>
                          <w:bCs/>
                          <w:i/>
                          <w:sz w:val="24"/>
                          <w:szCs w:val="24"/>
                          <w:lang w:eastAsia="en-GB"/>
                        </w:rPr>
                      </w:pPr>
                    </w:p>
                    <w:p w14:paraId="3AAAAF2A" w14:textId="77777777" w:rsidR="00632605" w:rsidRPr="00924278" w:rsidRDefault="00632605" w:rsidP="00924278">
                      <w:pPr>
                        <w:adjustRightInd w:val="0"/>
                        <w:rPr>
                          <w:rFonts w:ascii="Calibri" w:hAnsi="Calibri" w:cs="Arial-BoldMT_7"/>
                          <w:bCs/>
                          <w:i/>
                          <w:sz w:val="24"/>
                          <w:szCs w:val="24"/>
                          <w:lang w:eastAsia="en-GB"/>
                        </w:rPr>
                      </w:pPr>
                      <w:r w:rsidRPr="00DF5014">
                        <w:rPr>
                          <w:rFonts w:ascii="Calibri" w:hAnsi="Calibri" w:cs="Arial-ItalicMT_8"/>
                          <w:i/>
                          <w:iCs/>
                          <w:sz w:val="24"/>
                          <w:szCs w:val="24"/>
                          <w:lang w:eastAsia="en-GB"/>
                        </w:rPr>
                        <w:t>If you are not obtaining consent, explain why not.</w:t>
                      </w:r>
                    </w:p>
                  </w:txbxContent>
                </v:textbox>
                <w10:anchorlock/>
              </v:shape>
            </w:pict>
          </mc:Fallback>
        </mc:AlternateContent>
      </w:r>
    </w:p>
    <w:p w14:paraId="257A925C" w14:textId="77777777" w:rsidR="00764219" w:rsidRDefault="00764219" w:rsidP="00764219">
      <w:pPr>
        <w:pStyle w:val="applicpara"/>
        <w:rPr>
          <w:rFonts w:ascii="Palatino" w:hAnsi="Palatino"/>
          <w:sz w:val="24"/>
          <w:szCs w:val="24"/>
        </w:rPr>
      </w:pPr>
    </w:p>
    <w:p w14:paraId="6A4D998D" w14:textId="77777777" w:rsidR="00764219" w:rsidRDefault="00E62421" w:rsidP="00764219">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1E9F1E99" wp14:editId="72F1E0E5">
                <wp:extent cx="6235700" cy="3225800"/>
                <wp:effectExtent l="0" t="0" r="12700" b="12700"/>
                <wp:docPr id="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3225800"/>
                        </a:xfrm>
                        <a:prstGeom prst="rect">
                          <a:avLst/>
                        </a:prstGeom>
                        <a:solidFill>
                          <a:srgbClr val="FFFFFF"/>
                        </a:solidFill>
                        <a:ln w="9525">
                          <a:solidFill>
                            <a:srgbClr val="000000"/>
                          </a:solidFill>
                          <a:miter lim="800000"/>
                          <a:headEnd/>
                          <a:tailEnd/>
                        </a:ln>
                      </wps:spPr>
                      <wps:txbx>
                        <w:txbxContent>
                          <w:p w14:paraId="0CE19D88" w14:textId="750BADB2" w:rsidR="00632605" w:rsidRDefault="00632605" w:rsidP="00764219">
                            <w:pPr>
                              <w:rPr>
                                <w:rFonts w:ascii="Calibri" w:hAnsi="Calibri"/>
                              </w:rPr>
                            </w:pPr>
                            <w:r>
                              <w:rPr>
                                <w:rFonts w:ascii="Calibri" w:hAnsi="Calibri"/>
                              </w:rPr>
                              <w:t xml:space="preserve">At the beginning of the </w:t>
                            </w:r>
                            <w:r w:rsidRPr="001417C7">
                              <w:rPr>
                                <w:rFonts w:ascii="Calibri" w:hAnsi="Calibri"/>
                                <w:b/>
                              </w:rPr>
                              <w:t>in person events</w:t>
                            </w:r>
                            <w:r>
                              <w:rPr>
                                <w:rFonts w:ascii="Calibri" w:hAnsi="Calibri"/>
                              </w:rPr>
                              <w:t xml:space="preserve"> the lead facilitator will explain the purposes of the workshop and the participants’ role. They will then give a brief overview of what to expect during the session. They will make clear to participants their rights to withdraw at any point. The facilitator will give </w:t>
                            </w:r>
                            <w:r w:rsidR="001417C7">
                              <w:rPr>
                                <w:rFonts w:ascii="Calibri" w:hAnsi="Calibri"/>
                              </w:rPr>
                              <w:t xml:space="preserve">each participant </w:t>
                            </w:r>
                            <w:r>
                              <w:rPr>
                                <w:rFonts w:ascii="Calibri" w:hAnsi="Calibri"/>
                              </w:rPr>
                              <w:t xml:space="preserve">a </w:t>
                            </w:r>
                            <w:r w:rsidR="001417C7">
                              <w:rPr>
                                <w:rFonts w:ascii="Calibri" w:hAnsi="Calibri"/>
                              </w:rPr>
                              <w:t xml:space="preserve">copy of the consent </w:t>
                            </w:r>
                            <w:r>
                              <w:rPr>
                                <w:rFonts w:ascii="Calibri" w:hAnsi="Calibri"/>
                              </w:rPr>
                              <w:t xml:space="preserve">form detailing their rights and making clear the terms of participation, and ask </w:t>
                            </w:r>
                            <w:r w:rsidR="001417C7">
                              <w:rPr>
                                <w:rFonts w:ascii="Calibri" w:hAnsi="Calibri"/>
                              </w:rPr>
                              <w:t>them to check the boxes and sign and date the form</w:t>
                            </w:r>
                            <w:r>
                              <w:rPr>
                                <w:rFonts w:ascii="Calibri" w:hAnsi="Calibri"/>
                              </w:rPr>
                              <w:t xml:space="preserve"> (</w:t>
                            </w:r>
                            <w:r w:rsidR="007309EE">
                              <w:rPr>
                                <w:rFonts w:ascii="Calibri" w:hAnsi="Calibri"/>
                              </w:rPr>
                              <w:t xml:space="preserve">appendix </w:t>
                            </w:r>
                            <w:r w:rsidR="007309EE" w:rsidRPr="007309EE">
                              <w:rPr>
                                <w:rFonts w:ascii="Calibri" w:hAnsi="Calibri"/>
                                <w:b/>
                              </w:rPr>
                              <w:t>A6_ConsentForm.pdf</w:t>
                            </w:r>
                            <w:r>
                              <w:rPr>
                                <w:rFonts w:ascii="Calibri" w:hAnsi="Calibri"/>
                              </w:rPr>
                              <w:t xml:space="preserve">). </w:t>
                            </w:r>
                          </w:p>
                          <w:p w14:paraId="512D4BBE" w14:textId="77777777" w:rsidR="001417C7" w:rsidRDefault="001417C7" w:rsidP="00236711">
                            <w:pPr>
                              <w:rPr>
                                <w:rFonts w:ascii="Calibri" w:hAnsi="Calibri"/>
                              </w:rPr>
                            </w:pPr>
                          </w:p>
                          <w:p w14:paraId="13E4E1B4" w14:textId="4803D9E7" w:rsidR="00632605" w:rsidRDefault="00632605" w:rsidP="00236711">
                            <w:pPr>
                              <w:rPr>
                                <w:rFonts w:ascii="Calibri" w:hAnsi="Calibri"/>
                              </w:rPr>
                            </w:pPr>
                            <w:r>
                              <w:rPr>
                                <w:rFonts w:ascii="Calibri" w:hAnsi="Calibri"/>
                              </w:rPr>
                              <w:t>If we are obtaining information about vulnerable autistic adults who are unable to legally consent on their own behalf, we will seek such information from their relatives or carers as representatives, and will ask for the signed consent of their representatives.</w:t>
                            </w:r>
                          </w:p>
                          <w:p w14:paraId="561C025C" w14:textId="61D42C9C" w:rsidR="00632605" w:rsidRDefault="00632605" w:rsidP="00236711">
                            <w:pPr>
                              <w:rPr>
                                <w:rFonts w:ascii="Calibri" w:hAnsi="Calibri"/>
                              </w:rPr>
                            </w:pPr>
                          </w:p>
                          <w:p w14:paraId="3526603E" w14:textId="7F41C36A" w:rsidR="001417C7" w:rsidRDefault="00632605" w:rsidP="001417C7">
                            <w:pPr>
                              <w:rPr>
                                <w:rFonts w:ascii="Calibri" w:hAnsi="Calibri"/>
                              </w:rPr>
                            </w:pPr>
                            <w:r>
                              <w:rPr>
                                <w:rFonts w:ascii="Calibri" w:hAnsi="Calibri"/>
                              </w:rPr>
                              <w:t xml:space="preserve">For </w:t>
                            </w:r>
                            <w:r w:rsidR="001417C7">
                              <w:rPr>
                                <w:rFonts w:ascii="Calibri" w:hAnsi="Calibri"/>
                              </w:rPr>
                              <w:t xml:space="preserve">the </w:t>
                            </w:r>
                            <w:r>
                              <w:rPr>
                                <w:rFonts w:ascii="Calibri" w:hAnsi="Calibri"/>
                              </w:rPr>
                              <w:t xml:space="preserve">online survey, we </w:t>
                            </w:r>
                            <w:r w:rsidR="001417C7">
                              <w:rPr>
                                <w:rFonts w:ascii="Calibri" w:hAnsi="Calibri"/>
                              </w:rPr>
                              <w:t>ask contributors to check a box that they “</w:t>
                            </w:r>
                            <w:r w:rsidR="001417C7" w:rsidRPr="001417C7">
                              <w:rPr>
                                <w:rFonts w:ascii="Calibri" w:hAnsi="Calibri"/>
                              </w:rPr>
                              <w:t>understand that the information I provide in this form will be made publicly available</w:t>
                            </w:r>
                            <w:r w:rsidR="001417C7">
                              <w:rPr>
                                <w:rFonts w:ascii="Calibri" w:hAnsi="Calibri"/>
                              </w:rPr>
                              <w:t>” before the survey questions appear, and to check a box to answer yes to “</w:t>
                            </w:r>
                            <w:r w:rsidR="001417C7" w:rsidRPr="001417C7">
                              <w:rPr>
                                <w:rFonts w:ascii="Calibri" w:hAnsi="Calibri"/>
                              </w:rPr>
                              <w:t>Q3: Can we use the information above to inform how we design and build the platform?</w:t>
                            </w:r>
                            <w:r w:rsidR="001417C7">
                              <w:rPr>
                                <w:rFonts w:ascii="Calibri" w:hAnsi="Calibri"/>
                              </w:rPr>
                              <w:t>”</w:t>
                            </w:r>
                            <w:r w:rsidR="005D40A2">
                              <w:rPr>
                                <w:rFonts w:ascii="Calibri" w:hAnsi="Calibri"/>
                              </w:rPr>
                              <w:t xml:space="preserve"> (appendix </w:t>
                            </w:r>
                            <w:r w:rsidR="005D40A2" w:rsidRPr="005D40A2">
                              <w:rPr>
                                <w:rFonts w:ascii="Calibri" w:hAnsi="Calibri"/>
                                <w:b/>
                              </w:rPr>
                              <w:t>A1_OnlineForm.pdf</w:t>
                            </w:r>
                            <w:r w:rsidR="005D40A2">
                              <w:rPr>
                                <w:rFonts w:ascii="Calibri" w:hAnsi="Calibri"/>
                              </w:rPr>
                              <w:t>)</w:t>
                            </w:r>
                          </w:p>
                          <w:p w14:paraId="677FE37F" w14:textId="7F79FE0B" w:rsidR="001417C7" w:rsidRDefault="001417C7" w:rsidP="001417C7">
                            <w:pPr>
                              <w:rPr>
                                <w:rFonts w:ascii="Calibri" w:hAnsi="Calibri"/>
                              </w:rPr>
                            </w:pPr>
                          </w:p>
                          <w:p w14:paraId="6BCE9BFE" w14:textId="2BBA10E1" w:rsidR="00632605" w:rsidRPr="00A37DFF" w:rsidRDefault="001417C7" w:rsidP="001417C7">
                            <w:pPr>
                              <w:rPr>
                                <w:rFonts w:ascii="Calibri" w:hAnsi="Calibri"/>
                              </w:rPr>
                            </w:pPr>
                            <w:r>
                              <w:rPr>
                                <w:rFonts w:ascii="Calibri" w:hAnsi="Calibri"/>
                              </w:rPr>
                              <w:t>For contributions via GitHub, we are not able to obtain informed consent before contributors interact with the project, but we will make clear that their contributions are public and may be used for research purposes in a prominent location in the repository.</w:t>
                            </w:r>
                          </w:p>
                        </w:txbxContent>
                      </wps:txbx>
                      <wps:bodyPr rot="0" vert="horz" wrap="square" lIns="91440" tIns="45720" rIns="91440" bIns="45720" anchor="t" anchorCtr="0" upright="1">
                        <a:noAutofit/>
                      </wps:bodyPr>
                    </wps:wsp>
                  </a:graphicData>
                </a:graphic>
              </wp:inline>
            </w:drawing>
          </mc:Choice>
          <mc:Fallback>
            <w:pict>
              <v:shape w14:anchorId="1E9F1E99" id="Text Box 41" o:spid="_x0000_s1068" type="#_x0000_t202" style="width:491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">
                <v:textbox>
                  <w:txbxContent>
                    <w:p w14:paraId="0CE19D88" w14:textId="750BADB2" w:rsidR="00632605" w:rsidRDefault="00632605" w:rsidP="00764219">
                      <w:pPr>
                        <w:rPr>
                          <w:rFonts w:ascii="Calibri" w:hAnsi="Calibri"/>
                        </w:rPr>
                      </w:pPr>
                      <w:r>
                        <w:rPr>
                          <w:rFonts w:ascii="Calibri" w:hAnsi="Calibri"/>
                        </w:rPr>
                        <w:t xml:space="preserve">At the beginning of the </w:t>
                      </w:r>
                      <w:r w:rsidRPr="001417C7">
                        <w:rPr>
                          <w:rFonts w:ascii="Calibri" w:hAnsi="Calibri"/>
                          <w:b/>
                        </w:rPr>
                        <w:t>in person events</w:t>
                      </w:r>
                      <w:r>
                        <w:rPr>
                          <w:rFonts w:ascii="Calibri" w:hAnsi="Calibri"/>
                        </w:rPr>
                        <w:t xml:space="preserve"> the lead facilitator will explain the purposes of the workshop and the participants’ role. They will then give a brief overview of what to expect during the session. They will make clear to participants their rights to withdraw at any point. The facilitator will give </w:t>
                      </w:r>
                      <w:r w:rsidR="001417C7">
                        <w:rPr>
                          <w:rFonts w:ascii="Calibri" w:hAnsi="Calibri"/>
                        </w:rPr>
                        <w:t xml:space="preserve">each participant </w:t>
                      </w:r>
                      <w:r>
                        <w:rPr>
                          <w:rFonts w:ascii="Calibri" w:hAnsi="Calibri"/>
                        </w:rPr>
                        <w:t xml:space="preserve">a </w:t>
                      </w:r>
                      <w:r w:rsidR="001417C7">
                        <w:rPr>
                          <w:rFonts w:ascii="Calibri" w:hAnsi="Calibri"/>
                        </w:rPr>
                        <w:t xml:space="preserve">copy of the consent </w:t>
                      </w:r>
                      <w:r>
                        <w:rPr>
                          <w:rFonts w:ascii="Calibri" w:hAnsi="Calibri"/>
                        </w:rPr>
                        <w:t xml:space="preserve">form detailing their rights and making clear the terms of participation, and ask </w:t>
                      </w:r>
                      <w:r w:rsidR="001417C7">
                        <w:rPr>
                          <w:rFonts w:ascii="Calibri" w:hAnsi="Calibri"/>
                        </w:rPr>
                        <w:t>them to check the boxes and sign and date the form</w:t>
                      </w:r>
                      <w:r>
                        <w:rPr>
                          <w:rFonts w:ascii="Calibri" w:hAnsi="Calibri"/>
                        </w:rPr>
                        <w:t xml:space="preserve"> (</w:t>
                      </w:r>
                      <w:r w:rsidR="007309EE">
                        <w:rPr>
                          <w:rFonts w:ascii="Calibri" w:hAnsi="Calibri"/>
                        </w:rPr>
                        <w:t xml:space="preserve">appendix </w:t>
                      </w:r>
                      <w:r w:rsidR="007309EE" w:rsidRPr="007309EE">
                        <w:rPr>
                          <w:rFonts w:ascii="Calibri" w:hAnsi="Calibri"/>
                          <w:b/>
                        </w:rPr>
                        <w:t>A6_ConsentForm.pdf</w:t>
                      </w:r>
                      <w:r>
                        <w:rPr>
                          <w:rFonts w:ascii="Calibri" w:hAnsi="Calibri"/>
                        </w:rPr>
                        <w:t xml:space="preserve">). </w:t>
                      </w:r>
                    </w:p>
                    <w:p w14:paraId="512D4BBE" w14:textId="77777777" w:rsidR="001417C7" w:rsidRDefault="001417C7" w:rsidP="00236711">
                      <w:pPr>
                        <w:rPr>
                          <w:rFonts w:ascii="Calibri" w:hAnsi="Calibri"/>
                        </w:rPr>
                      </w:pPr>
                    </w:p>
                    <w:p w14:paraId="13E4E1B4" w14:textId="4803D9E7" w:rsidR="00632605" w:rsidRDefault="00632605" w:rsidP="00236711">
                      <w:pPr>
                        <w:rPr>
                          <w:rFonts w:ascii="Calibri" w:hAnsi="Calibri"/>
                        </w:rPr>
                      </w:pPr>
                      <w:r>
                        <w:rPr>
                          <w:rFonts w:ascii="Calibri" w:hAnsi="Calibri"/>
                        </w:rPr>
                        <w:t>If we are obtaining information about vulnerable autistic adults who are unable to legally consent on their own behalf, we will seek such information from their relatives or carers as representatives, and will ask for the signed consent of their representatives.</w:t>
                      </w:r>
                    </w:p>
                    <w:p w14:paraId="561C025C" w14:textId="61D42C9C" w:rsidR="00632605" w:rsidRDefault="00632605" w:rsidP="00236711">
                      <w:pPr>
                        <w:rPr>
                          <w:rFonts w:ascii="Calibri" w:hAnsi="Calibri"/>
                        </w:rPr>
                      </w:pPr>
                    </w:p>
                    <w:p w14:paraId="3526603E" w14:textId="7F41C36A" w:rsidR="001417C7" w:rsidRDefault="00632605" w:rsidP="001417C7">
                      <w:pPr>
                        <w:rPr>
                          <w:rFonts w:ascii="Calibri" w:hAnsi="Calibri"/>
                        </w:rPr>
                      </w:pPr>
                      <w:r>
                        <w:rPr>
                          <w:rFonts w:ascii="Calibri" w:hAnsi="Calibri"/>
                        </w:rPr>
                        <w:t xml:space="preserve">For </w:t>
                      </w:r>
                      <w:r w:rsidR="001417C7">
                        <w:rPr>
                          <w:rFonts w:ascii="Calibri" w:hAnsi="Calibri"/>
                        </w:rPr>
                        <w:t xml:space="preserve">the </w:t>
                      </w:r>
                      <w:r>
                        <w:rPr>
                          <w:rFonts w:ascii="Calibri" w:hAnsi="Calibri"/>
                        </w:rPr>
                        <w:t xml:space="preserve">online survey, we </w:t>
                      </w:r>
                      <w:r w:rsidR="001417C7">
                        <w:rPr>
                          <w:rFonts w:ascii="Calibri" w:hAnsi="Calibri"/>
                        </w:rPr>
                        <w:t>ask contributors to check a box that they “</w:t>
                      </w:r>
                      <w:r w:rsidR="001417C7" w:rsidRPr="001417C7">
                        <w:rPr>
                          <w:rFonts w:ascii="Calibri" w:hAnsi="Calibri"/>
                        </w:rPr>
                        <w:t>understand that the information I provide in this form will be made publicly available</w:t>
                      </w:r>
                      <w:r w:rsidR="001417C7">
                        <w:rPr>
                          <w:rFonts w:ascii="Calibri" w:hAnsi="Calibri"/>
                        </w:rPr>
                        <w:t>” before the survey questions appear, and to check a box to answer yes to “</w:t>
                      </w:r>
                      <w:r w:rsidR="001417C7" w:rsidRPr="001417C7">
                        <w:rPr>
                          <w:rFonts w:ascii="Calibri" w:hAnsi="Calibri"/>
                        </w:rPr>
                        <w:t>Q3: Can we use the information above to inform how we design and build the platform?</w:t>
                      </w:r>
                      <w:r w:rsidR="001417C7">
                        <w:rPr>
                          <w:rFonts w:ascii="Calibri" w:hAnsi="Calibri"/>
                        </w:rPr>
                        <w:t>”</w:t>
                      </w:r>
                      <w:r w:rsidR="005D40A2">
                        <w:rPr>
                          <w:rFonts w:ascii="Calibri" w:hAnsi="Calibri"/>
                        </w:rPr>
                        <w:t xml:space="preserve"> (appendix </w:t>
                      </w:r>
                      <w:r w:rsidR="005D40A2" w:rsidRPr="005D40A2">
                        <w:rPr>
                          <w:rFonts w:ascii="Calibri" w:hAnsi="Calibri"/>
                          <w:b/>
                        </w:rPr>
                        <w:t>A1_OnlineForm.pdf</w:t>
                      </w:r>
                      <w:r w:rsidR="005D40A2">
                        <w:rPr>
                          <w:rFonts w:ascii="Calibri" w:hAnsi="Calibri"/>
                        </w:rPr>
                        <w:t>)</w:t>
                      </w:r>
                    </w:p>
                    <w:p w14:paraId="677FE37F" w14:textId="7F79FE0B" w:rsidR="001417C7" w:rsidRDefault="001417C7" w:rsidP="001417C7">
                      <w:pPr>
                        <w:rPr>
                          <w:rFonts w:ascii="Calibri" w:hAnsi="Calibri"/>
                        </w:rPr>
                      </w:pPr>
                    </w:p>
                    <w:p w14:paraId="6BCE9BFE" w14:textId="2BBA10E1" w:rsidR="00632605" w:rsidRPr="00A37DFF" w:rsidRDefault="001417C7" w:rsidP="001417C7">
                      <w:pPr>
                        <w:rPr>
                          <w:rFonts w:ascii="Calibri" w:hAnsi="Calibri"/>
                        </w:rPr>
                      </w:pPr>
                      <w:r>
                        <w:rPr>
                          <w:rFonts w:ascii="Calibri" w:hAnsi="Calibri"/>
                        </w:rPr>
                        <w:t>For contributions via GitHub, we are not able to obtain informed consent before contributors interact with the project, but we will make clear that their contributions are public and may be used for research purposes in a prominent location in the repository.</w:t>
                      </w:r>
                    </w:p>
                  </w:txbxContent>
                </v:textbox>
                <w10:anchorlock/>
              </v:shape>
            </w:pict>
          </mc:Fallback>
        </mc:AlternateContent>
      </w:r>
    </w:p>
    <w:p w14:paraId="3E08B706" w14:textId="77777777" w:rsidR="007C17B9" w:rsidRDefault="007C17B9" w:rsidP="007C17B9">
      <w:pPr>
        <w:pStyle w:val="applicpara"/>
        <w:rPr>
          <w:rFonts w:ascii="Palatino" w:hAnsi="Palatino"/>
          <w:sz w:val="24"/>
          <w:szCs w:val="24"/>
        </w:rPr>
      </w:pPr>
    </w:p>
    <w:p w14:paraId="6F62443B" w14:textId="77777777" w:rsidR="007C17B9" w:rsidRDefault="00E62421" w:rsidP="007C17B9">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277C764E" wp14:editId="6CD347BB">
                <wp:extent cx="6235700" cy="287020"/>
                <wp:effectExtent l="10795" t="5080" r="11430" b="12700"/>
                <wp:docPr id="4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287020"/>
                        </a:xfrm>
                        <a:prstGeom prst="rect">
                          <a:avLst/>
                        </a:prstGeom>
                        <a:solidFill>
                          <a:srgbClr val="FFFFFF"/>
                        </a:solidFill>
                        <a:ln w="9525">
                          <a:solidFill>
                            <a:srgbClr val="000000"/>
                          </a:solidFill>
                          <a:miter lim="800000"/>
                          <a:headEnd/>
                          <a:tailEnd/>
                        </a:ln>
                      </wps:spPr>
                      <wps:txbx>
                        <w:txbxContent>
                          <w:p w14:paraId="1D32A68F" w14:textId="77777777" w:rsidR="00632605" w:rsidRPr="00A00B9A" w:rsidRDefault="00632605" w:rsidP="007C17B9">
                            <w:pPr>
                              <w:rPr>
                                <w:rFonts w:ascii="Calibri" w:hAnsi="Calibri"/>
                                <w:b/>
                                <w:sz w:val="24"/>
                                <w:szCs w:val="24"/>
                              </w:rPr>
                            </w:pPr>
                            <w:r>
                              <w:rPr>
                                <w:rFonts w:ascii="Calibri" w:hAnsi="Calibri"/>
                                <w:b/>
                                <w:sz w:val="24"/>
                                <w:szCs w:val="24"/>
                              </w:rPr>
                              <w:t>Question 14</w:t>
                            </w:r>
                            <w:r w:rsidRPr="00A00B9A">
                              <w:rPr>
                                <w:rFonts w:ascii="Calibri" w:hAnsi="Calibri"/>
                                <w:b/>
                                <w:sz w:val="24"/>
                                <w:szCs w:val="24"/>
                              </w:rPr>
                              <w:t xml:space="preserve">:  </w:t>
                            </w:r>
                            <w:r>
                              <w:rPr>
                                <w:rFonts w:ascii="Calibri" w:hAnsi="Calibri"/>
                                <w:b/>
                                <w:sz w:val="24"/>
                                <w:szCs w:val="24"/>
                              </w:rPr>
                              <w:t xml:space="preserve">Will consent be written? </w:t>
                            </w:r>
                          </w:p>
                        </w:txbxContent>
                      </wps:txbx>
                      <wps:bodyPr rot="0" vert="horz" wrap="square" lIns="91440" tIns="45720" rIns="91440" bIns="45720" anchor="t" anchorCtr="0" upright="1">
                        <a:spAutoFit/>
                      </wps:bodyPr>
                    </wps:wsp>
                  </a:graphicData>
                </a:graphic>
              </wp:inline>
            </w:drawing>
          </mc:Choice>
          <mc:Fallback>
            <w:pict>
              <v:shape w14:anchorId="277C764E" id="Text Box 46" o:spid="_x0000_s1069" type="#_x0000_t202" style="width:491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">
                <v:textbox style="mso-fit-shape-to-text:t">
                  <w:txbxContent>
                    <w:p w14:paraId="1D32A68F" w14:textId="77777777" w:rsidR="00632605" w:rsidRPr="00A00B9A" w:rsidRDefault="00632605" w:rsidP="007C17B9">
                      <w:pPr>
                        <w:rPr>
                          <w:rFonts w:ascii="Calibri" w:hAnsi="Calibri"/>
                          <w:b/>
                          <w:sz w:val="24"/>
                          <w:szCs w:val="24"/>
                        </w:rPr>
                      </w:pPr>
                      <w:r>
                        <w:rPr>
                          <w:rFonts w:ascii="Calibri" w:hAnsi="Calibri"/>
                          <w:b/>
                          <w:sz w:val="24"/>
                          <w:szCs w:val="24"/>
                        </w:rPr>
                        <w:t>Question 14</w:t>
                      </w:r>
                      <w:r w:rsidRPr="00A00B9A">
                        <w:rPr>
                          <w:rFonts w:ascii="Calibri" w:hAnsi="Calibri"/>
                          <w:b/>
                          <w:sz w:val="24"/>
                          <w:szCs w:val="24"/>
                        </w:rPr>
                        <w:t xml:space="preserve">:  </w:t>
                      </w:r>
                      <w:r>
                        <w:rPr>
                          <w:rFonts w:ascii="Calibri" w:hAnsi="Calibri"/>
                          <w:b/>
                          <w:sz w:val="24"/>
                          <w:szCs w:val="24"/>
                        </w:rPr>
                        <w:t xml:space="preserve">Will consent be written? </w:t>
                      </w:r>
                    </w:p>
                  </w:txbxContent>
                </v:textbox>
                <w10:anchorlock/>
              </v:shape>
            </w:pict>
          </mc:Fallback>
        </mc:AlternateContent>
      </w:r>
    </w:p>
    <w:tbl>
      <w:tblPr>
        <w:tblW w:w="10111" w:type="dxa"/>
        <w:tblLook w:val="04A0" w:firstRow="1" w:lastRow="0" w:firstColumn="1" w:lastColumn="0" w:noHBand="0" w:noVBand="1"/>
      </w:tblPr>
      <w:tblGrid>
        <w:gridCol w:w="9889"/>
        <w:gridCol w:w="222"/>
      </w:tblGrid>
      <w:tr w:rsidR="006C7A1F" w:rsidRPr="007C17B9" w14:paraId="4D78BA54" w14:textId="77777777" w:rsidTr="00016819">
        <w:tc>
          <w:tcPr>
            <w:tcW w:w="9889" w:type="dxa"/>
          </w:tcPr>
          <w:p w14:paraId="27E09095" w14:textId="77777777" w:rsidR="00016819" w:rsidRDefault="00016819" w:rsidP="006C7A1F">
            <w:pPr>
              <w:pStyle w:val="applicpara"/>
              <w:rPr>
                <w:rFonts w:ascii="Calibri" w:hAnsi="Calibri"/>
                <w:sz w:val="24"/>
                <w:szCs w:val="24"/>
              </w:rPr>
            </w:pPr>
            <w:r w:rsidRPr="00016819">
              <w:rPr>
                <w:rFonts w:ascii="Calibri" w:hAnsi="Calibri"/>
                <w:sz w:val="24"/>
                <w:szCs w:val="24"/>
              </w:rPr>
              <w:t xml:space="preserve"> </w:t>
            </w:r>
          </w:p>
          <w:p w14:paraId="6D17756C" w14:textId="77777777" w:rsidR="006C7A1F" w:rsidRDefault="00016819" w:rsidP="006C7A1F">
            <w:pPr>
              <w:pStyle w:val="applicpara"/>
              <w:rPr>
                <w:rFonts w:ascii="Calibri" w:hAnsi="Calibri"/>
                <w:sz w:val="24"/>
                <w:szCs w:val="24"/>
              </w:rPr>
            </w:pPr>
            <w:r w:rsidRPr="00016819">
              <w:rPr>
                <w:rFonts w:ascii="Calibri" w:hAnsi="Calibri"/>
                <w:sz w:val="24"/>
                <w:szCs w:val="24"/>
              </w:rPr>
              <w:t>Yes/No (delete as appropriate)</w:t>
            </w:r>
          </w:p>
          <w:p w14:paraId="3800B382" w14:textId="77777777" w:rsidR="00016819" w:rsidRPr="00016819" w:rsidRDefault="00016819" w:rsidP="006C7A1F">
            <w:pPr>
              <w:pStyle w:val="applicpara"/>
              <w:rPr>
                <w:rFonts w:ascii="Calibri" w:hAnsi="Calibri"/>
                <w:sz w:val="24"/>
                <w:szCs w:val="24"/>
              </w:rPr>
            </w:pPr>
          </w:p>
        </w:tc>
        <w:tc>
          <w:tcPr>
            <w:tcW w:w="0" w:type="auto"/>
          </w:tcPr>
          <w:p w14:paraId="0DF3650F" w14:textId="77777777" w:rsidR="006C7A1F" w:rsidRPr="007C17B9" w:rsidRDefault="006C7A1F" w:rsidP="006C7A1F">
            <w:pPr>
              <w:pStyle w:val="applicpara"/>
              <w:rPr>
                <w:rFonts w:ascii="Calibri" w:hAnsi="Calibri"/>
                <w:sz w:val="24"/>
                <w:szCs w:val="24"/>
              </w:rPr>
            </w:pPr>
          </w:p>
        </w:tc>
      </w:tr>
    </w:tbl>
    <w:p w14:paraId="2B91061A" w14:textId="77777777" w:rsidR="007C17B9" w:rsidRDefault="00E62421" w:rsidP="007C17B9">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0073B006" wp14:editId="7134769F">
                <wp:extent cx="6242050" cy="1021080"/>
                <wp:effectExtent l="1905" t="0" r="4445" b="0"/>
                <wp:docPr id="4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102108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7B7C0DA" w14:textId="77777777" w:rsidR="00632605" w:rsidRDefault="00632605" w:rsidP="006C5A4F">
                            <w:pPr>
                              <w:adjustRightInd w:val="0"/>
                              <w:rPr>
                                <w:rFonts w:ascii="Calibri" w:hAnsi="Calibri"/>
                                <w:i/>
                                <w:sz w:val="24"/>
                                <w:szCs w:val="24"/>
                              </w:rPr>
                            </w:pPr>
                            <w:r>
                              <w:rPr>
                                <w:rFonts w:ascii="Calibri" w:hAnsi="Calibri"/>
                                <w:i/>
                                <w:sz w:val="24"/>
                                <w:szCs w:val="24"/>
                              </w:rPr>
                              <w:t xml:space="preserve">Notes: </w:t>
                            </w:r>
                            <w:r w:rsidRPr="00C23C52">
                              <w:rPr>
                                <w:rFonts w:ascii="Calibri" w:hAnsi="Calibri"/>
                                <w:i/>
                                <w:sz w:val="24"/>
                                <w:szCs w:val="24"/>
                              </w:rPr>
                              <w:t xml:space="preserve">If </w:t>
                            </w:r>
                            <w:r w:rsidRPr="00C23C52">
                              <w:rPr>
                                <w:rFonts w:ascii="Calibri" w:hAnsi="Calibri"/>
                                <w:b/>
                                <w:i/>
                                <w:sz w:val="24"/>
                                <w:szCs w:val="24"/>
                              </w:rPr>
                              <w:t>yes</w:t>
                            </w:r>
                            <w:r w:rsidRPr="00C23C52">
                              <w:rPr>
                                <w:rFonts w:ascii="Calibri" w:hAnsi="Calibri"/>
                                <w:i/>
                                <w:sz w:val="24"/>
                                <w:szCs w:val="24"/>
                              </w:rPr>
                              <w:t xml:space="preserve">, include a consent form as an appendix. </w:t>
                            </w:r>
                            <w:r>
                              <w:rPr>
                                <w:rFonts w:ascii="Calibri" w:hAnsi="Calibri"/>
                                <w:i/>
                                <w:sz w:val="24"/>
                                <w:szCs w:val="24"/>
                              </w:rPr>
                              <w:t xml:space="preserve">If </w:t>
                            </w:r>
                            <w:r w:rsidRPr="00C23C52">
                              <w:rPr>
                                <w:rFonts w:ascii="Calibri" w:hAnsi="Calibri"/>
                                <w:b/>
                                <w:i/>
                                <w:sz w:val="24"/>
                                <w:szCs w:val="24"/>
                              </w:rPr>
                              <w:t>no</w:t>
                            </w:r>
                            <w:r>
                              <w:rPr>
                                <w:rFonts w:ascii="Calibri" w:hAnsi="Calibri"/>
                                <w:i/>
                                <w:sz w:val="24"/>
                                <w:szCs w:val="24"/>
                              </w:rPr>
                              <w:t>, describe and justify an alternative procedure (verbal, electronic etc.) in the space below.</w:t>
                            </w:r>
                          </w:p>
                          <w:p w14:paraId="1F6E29EA" w14:textId="77777777" w:rsidR="00632605" w:rsidRDefault="00632605" w:rsidP="006C5A4F">
                            <w:pPr>
                              <w:adjustRightInd w:val="0"/>
                              <w:rPr>
                                <w:rFonts w:ascii="Calibri" w:hAnsi="Calibri"/>
                                <w:i/>
                                <w:sz w:val="24"/>
                                <w:szCs w:val="24"/>
                              </w:rPr>
                            </w:pPr>
                          </w:p>
                          <w:p w14:paraId="604AAAC1" w14:textId="77777777" w:rsidR="00632605" w:rsidRPr="006C5A4F" w:rsidRDefault="00632605" w:rsidP="006C5A4F">
                            <w:pPr>
                              <w:adjustRightInd w:val="0"/>
                              <w:rPr>
                                <w:rFonts w:ascii="Arial-ItalicMT_8" w:hAnsi="Arial-ItalicMT_8" w:cs="Arial-ItalicMT_8"/>
                                <w:i/>
                                <w:iCs/>
                                <w:sz w:val="18"/>
                                <w:szCs w:val="18"/>
                                <w:lang w:eastAsia="en-GB"/>
                              </w:rPr>
                            </w:pPr>
                            <w:r>
                              <w:rPr>
                                <w:rFonts w:ascii="Calibri" w:hAnsi="Calibri"/>
                                <w:i/>
                                <w:sz w:val="24"/>
                                <w:szCs w:val="24"/>
                              </w:rPr>
                              <w:t>Guidance on how to draft Participant Information sheet and Consent form can be found on the Psychology Research Ethics Committee website.</w:t>
                            </w:r>
                          </w:p>
                        </w:txbxContent>
                      </wps:txbx>
                      <wps:bodyPr rot="0" vert="horz" wrap="square" lIns="91440" tIns="45720" rIns="91440" bIns="45720" anchor="t" anchorCtr="0" upright="1">
                        <a:spAutoFit/>
                      </wps:bodyPr>
                    </wps:wsp>
                  </a:graphicData>
                </a:graphic>
              </wp:inline>
            </w:drawing>
          </mc:Choice>
          <mc:Fallback>
            <w:pict>
              <v:shape w14:anchorId="0073B006" id="Text Box 45" o:spid="_x0000_s1070" type="#_x0000_t202" style="width:491.5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" fillcolor="#d6e3bc" stroked="f" strokecolor="#9bbb59" strokeweight="1pt">
                <v:shadow color="#4e6128" offset="1pt"/>
                <v:textbox style="mso-fit-shape-to-text:t">
                  <w:txbxContent>
                    <w:p w14:paraId="37B7C0DA" w14:textId="77777777" w:rsidR="00632605" w:rsidRDefault="00632605" w:rsidP="006C5A4F">
                      <w:pPr>
                        <w:adjustRightInd w:val="0"/>
                        <w:rPr>
                          <w:rFonts w:ascii="Calibri" w:hAnsi="Calibri"/>
                          <w:i/>
                          <w:sz w:val="24"/>
                          <w:szCs w:val="24"/>
                        </w:rPr>
                      </w:pPr>
                      <w:r>
                        <w:rPr>
                          <w:rFonts w:ascii="Calibri" w:hAnsi="Calibri"/>
                          <w:i/>
                          <w:sz w:val="24"/>
                          <w:szCs w:val="24"/>
                        </w:rPr>
                        <w:t xml:space="preserve">Notes: </w:t>
                      </w:r>
                      <w:r w:rsidRPr="00C23C52">
                        <w:rPr>
                          <w:rFonts w:ascii="Calibri" w:hAnsi="Calibri"/>
                          <w:i/>
                          <w:sz w:val="24"/>
                          <w:szCs w:val="24"/>
                        </w:rPr>
                        <w:t xml:space="preserve">If </w:t>
                      </w:r>
                      <w:r w:rsidRPr="00C23C52">
                        <w:rPr>
                          <w:rFonts w:ascii="Calibri" w:hAnsi="Calibri"/>
                          <w:b/>
                          <w:i/>
                          <w:sz w:val="24"/>
                          <w:szCs w:val="24"/>
                        </w:rPr>
                        <w:t>yes</w:t>
                      </w:r>
                      <w:r w:rsidRPr="00C23C52">
                        <w:rPr>
                          <w:rFonts w:ascii="Calibri" w:hAnsi="Calibri"/>
                          <w:i/>
                          <w:sz w:val="24"/>
                          <w:szCs w:val="24"/>
                        </w:rPr>
                        <w:t xml:space="preserve">, include a consent form as an appendix. </w:t>
                      </w:r>
                      <w:r>
                        <w:rPr>
                          <w:rFonts w:ascii="Calibri" w:hAnsi="Calibri"/>
                          <w:i/>
                          <w:sz w:val="24"/>
                          <w:szCs w:val="24"/>
                        </w:rPr>
                        <w:t xml:space="preserve">If </w:t>
                      </w:r>
                      <w:r w:rsidRPr="00C23C52">
                        <w:rPr>
                          <w:rFonts w:ascii="Calibri" w:hAnsi="Calibri"/>
                          <w:b/>
                          <w:i/>
                          <w:sz w:val="24"/>
                          <w:szCs w:val="24"/>
                        </w:rPr>
                        <w:t>no</w:t>
                      </w:r>
                      <w:r>
                        <w:rPr>
                          <w:rFonts w:ascii="Calibri" w:hAnsi="Calibri"/>
                          <w:i/>
                          <w:sz w:val="24"/>
                          <w:szCs w:val="24"/>
                        </w:rPr>
                        <w:t>, describe and justify an alternative procedure (verbal, electronic etc.) in the space below.</w:t>
                      </w:r>
                    </w:p>
                    <w:p w14:paraId="1F6E29EA" w14:textId="77777777" w:rsidR="00632605" w:rsidRDefault="00632605" w:rsidP="006C5A4F">
                      <w:pPr>
                        <w:adjustRightInd w:val="0"/>
                        <w:rPr>
                          <w:rFonts w:ascii="Calibri" w:hAnsi="Calibri"/>
                          <w:i/>
                          <w:sz w:val="24"/>
                          <w:szCs w:val="24"/>
                        </w:rPr>
                      </w:pPr>
                    </w:p>
                    <w:p w14:paraId="604AAAC1" w14:textId="77777777" w:rsidR="00632605" w:rsidRPr="006C5A4F" w:rsidRDefault="00632605" w:rsidP="006C5A4F">
                      <w:pPr>
                        <w:adjustRightInd w:val="0"/>
                        <w:rPr>
                          <w:rFonts w:ascii="Arial-ItalicMT_8" w:hAnsi="Arial-ItalicMT_8" w:cs="Arial-ItalicMT_8"/>
                          <w:i/>
                          <w:iCs/>
                          <w:sz w:val="18"/>
                          <w:szCs w:val="18"/>
                          <w:lang w:eastAsia="en-GB"/>
                        </w:rPr>
                      </w:pPr>
                      <w:r>
                        <w:rPr>
                          <w:rFonts w:ascii="Calibri" w:hAnsi="Calibri"/>
                          <w:i/>
                          <w:sz w:val="24"/>
                          <w:szCs w:val="24"/>
                        </w:rPr>
                        <w:t>Guidance on how to draft Participant Information sheet and Consent form can be found on the Psychology Research Ethics Committee website.</w:t>
                      </w:r>
                    </w:p>
                  </w:txbxContent>
                </v:textbox>
                <w10:anchorlock/>
              </v:shape>
            </w:pict>
          </mc:Fallback>
        </mc:AlternateContent>
      </w:r>
    </w:p>
    <w:p w14:paraId="75A3E843" w14:textId="77777777" w:rsidR="007C17B9" w:rsidRDefault="007C17B9" w:rsidP="007C17B9">
      <w:pPr>
        <w:pStyle w:val="applicpara"/>
        <w:rPr>
          <w:rFonts w:ascii="Palatino" w:hAnsi="Palatino"/>
          <w:sz w:val="24"/>
          <w:szCs w:val="24"/>
        </w:rPr>
      </w:pPr>
    </w:p>
    <w:p w14:paraId="2C1243DC" w14:textId="77777777" w:rsidR="007C17B9" w:rsidRDefault="00E62421" w:rsidP="007C17B9">
      <w:pPr>
        <w:pStyle w:val="applicquestion"/>
        <w:ind w:left="0" w:firstLine="0"/>
        <w:rPr>
          <w:rFonts w:ascii="Palatino" w:hAnsi="Palatino"/>
          <w:sz w:val="24"/>
          <w:szCs w:val="24"/>
        </w:rPr>
      </w:pPr>
      <w:r>
        <w:rPr>
          <w:rFonts w:ascii="Palatino" w:hAnsi="Palatino"/>
          <w:noProof/>
          <w:sz w:val="24"/>
          <w:szCs w:val="24"/>
          <w:lang w:eastAsia="en-GB"/>
        </w:rPr>
        <w:lastRenderedPageBreak/>
        <mc:AlternateContent>
          <mc:Choice Requires="wps">
            <w:drawing>
              <wp:inline distT="0" distB="0" distL="0" distR="0" wp14:anchorId="04B7A48F" wp14:editId="3A78FF11">
                <wp:extent cx="6235700" cy="711200"/>
                <wp:effectExtent l="0" t="0" r="12700" b="12700"/>
                <wp:docPr id="3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711200"/>
                        </a:xfrm>
                        <a:prstGeom prst="rect">
                          <a:avLst/>
                        </a:prstGeom>
                        <a:solidFill>
                          <a:srgbClr val="FFFFFF"/>
                        </a:solidFill>
                        <a:ln w="9525">
                          <a:solidFill>
                            <a:srgbClr val="000000"/>
                          </a:solidFill>
                          <a:miter lim="800000"/>
                          <a:headEnd/>
                          <a:tailEnd/>
                        </a:ln>
                      </wps:spPr>
                      <wps:txbx>
                        <w:txbxContent>
                          <w:p w14:paraId="6FA48F2A" w14:textId="498A5F75" w:rsidR="001417C7" w:rsidRDefault="001417C7" w:rsidP="0083592B">
                            <w:pPr>
                              <w:rPr>
                                <w:rFonts w:ascii="Calibri" w:hAnsi="Calibri"/>
                              </w:rPr>
                            </w:pPr>
                            <w:r w:rsidRPr="00A60368">
                              <w:rPr>
                                <w:rFonts w:ascii="Calibri" w:hAnsi="Calibri"/>
                                <w:b/>
                              </w:rPr>
                              <w:t>In person</w:t>
                            </w:r>
                            <w:r>
                              <w:rPr>
                                <w:rFonts w:ascii="Calibri" w:hAnsi="Calibri"/>
                              </w:rPr>
                              <w:t xml:space="preserve">: Yes </w:t>
                            </w:r>
                            <w:r w:rsidR="005D40A2">
                              <w:rPr>
                                <w:rFonts w:ascii="Calibri" w:hAnsi="Calibri"/>
                              </w:rPr>
                              <w:t>(</w:t>
                            </w:r>
                            <w:r w:rsidR="007309EE">
                              <w:rPr>
                                <w:rFonts w:ascii="Calibri" w:hAnsi="Calibri"/>
                              </w:rPr>
                              <w:t xml:space="preserve">appendix </w:t>
                            </w:r>
                            <w:r w:rsidR="007309EE" w:rsidRPr="007309EE">
                              <w:rPr>
                                <w:rFonts w:ascii="Calibri" w:hAnsi="Calibri"/>
                                <w:b/>
                              </w:rPr>
                              <w:t>A6_ConsentForm.pdf</w:t>
                            </w:r>
                            <w:r>
                              <w:rPr>
                                <w:rFonts w:ascii="Calibri" w:hAnsi="Calibri"/>
                              </w:rPr>
                              <w:t>)</w:t>
                            </w:r>
                          </w:p>
                          <w:p w14:paraId="6DD52EF6" w14:textId="26778C3A" w:rsidR="001417C7" w:rsidRDefault="001417C7" w:rsidP="0083592B">
                            <w:pPr>
                              <w:rPr>
                                <w:rFonts w:ascii="Calibri" w:hAnsi="Calibri"/>
                              </w:rPr>
                            </w:pPr>
                          </w:p>
                          <w:p w14:paraId="534B6675" w14:textId="11F1C082" w:rsidR="001417C7" w:rsidRPr="005D40A2" w:rsidRDefault="001417C7" w:rsidP="0083592B">
                            <w:pPr>
                              <w:rPr>
                                <w:rFonts w:ascii="Calibri" w:hAnsi="Calibri"/>
                              </w:rPr>
                            </w:pPr>
                            <w:r w:rsidRPr="00A60368">
                              <w:rPr>
                                <w:rFonts w:ascii="Calibri" w:hAnsi="Calibri"/>
                                <w:b/>
                              </w:rPr>
                              <w:t>Online</w:t>
                            </w:r>
                            <w:r>
                              <w:rPr>
                                <w:rFonts w:ascii="Calibri" w:hAnsi="Calibri"/>
                              </w:rPr>
                              <w:t>: No, via online form</w:t>
                            </w:r>
                            <w:r w:rsidR="005D40A2">
                              <w:rPr>
                                <w:rFonts w:ascii="Calibri" w:hAnsi="Calibri"/>
                              </w:rPr>
                              <w:t xml:space="preserve"> (appendix </w:t>
                            </w:r>
                            <w:r w:rsidR="005D40A2" w:rsidRPr="005D40A2">
                              <w:rPr>
                                <w:rFonts w:ascii="Calibri" w:hAnsi="Calibri"/>
                                <w:b/>
                              </w:rPr>
                              <w:t>A1_OnlineForm.pdf</w:t>
                            </w:r>
                            <w:r w:rsidR="005D40A2">
                              <w:rPr>
                                <w:rFonts w:ascii="Calibri" w:hAnsi="Calibri"/>
                              </w:rPr>
                              <w:t>)</w:t>
                            </w:r>
                          </w:p>
                          <w:p w14:paraId="2770BEFC" w14:textId="6EE3E5A7" w:rsidR="00632605" w:rsidRPr="00A37DFF" w:rsidRDefault="00632605" w:rsidP="001417C7">
                            <w:pPr>
                              <w:rPr>
                                <w:rFonts w:ascii="Calibri" w:hAnsi="Calibri"/>
                              </w:rPr>
                            </w:pPr>
                          </w:p>
                        </w:txbxContent>
                      </wps:txbx>
                      <wps:bodyPr rot="0" vert="horz" wrap="square" lIns="91440" tIns="45720" rIns="91440" bIns="45720" anchor="t" anchorCtr="0" upright="1">
                        <a:noAutofit/>
                      </wps:bodyPr>
                    </wps:wsp>
                  </a:graphicData>
                </a:graphic>
              </wp:inline>
            </w:drawing>
          </mc:Choice>
          <mc:Fallback>
            <w:pict>
              <v:shape w14:anchorId="04B7A48F" id="Text Box 44" o:spid="_x0000_s1071" type="#_x0000_t202" style="width:491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">
                <v:textbox>
                  <w:txbxContent>
                    <w:p w14:paraId="6FA48F2A" w14:textId="498A5F75" w:rsidR="001417C7" w:rsidRDefault="001417C7" w:rsidP="0083592B">
                      <w:pPr>
                        <w:rPr>
                          <w:rFonts w:ascii="Calibri" w:hAnsi="Calibri"/>
                        </w:rPr>
                      </w:pPr>
                      <w:r w:rsidRPr="00A60368">
                        <w:rPr>
                          <w:rFonts w:ascii="Calibri" w:hAnsi="Calibri"/>
                          <w:b/>
                        </w:rPr>
                        <w:t>In person</w:t>
                      </w:r>
                      <w:r>
                        <w:rPr>
                          <w:rFonts w:ascii="Calibri" w:hAnsi="Calibri"/>
                        </w:rPr>
                        <w:t xml:space="preserve">: Yes </w:t>
                      </w:r>
                      <w:r w:rsidR="005D40A2">
                        <w:rPr>
                          <w:rFonts w:ascii="Calibri" w:hAnsi="Calibri"/>
                        </w:rPr>
                        <w:t>(</w:t>
                      </w:r>
                      <w:r w:rsidR="007309EE">
                        <w:rPr>
                          <w:rFonts w:ascii="Calibri" w:hAnsi="Calibri"/>
                        </w:rPr>
                        <w:t xml:space="preserve">appendix </w:t>
                      </w:r>
                      <w:r w:rsidR="007309EE" w:rsidRPr="007309EE">
                        <w:rPr>
                          <w:rFonts w:ascii="Calibri" w:hAnsi="Calibri"/>
                          <w:b/>
                        </w:rPr>
                        <w:t>A6_ConsentForm.pdf</w:t>
                      </w:r>
                      <w:r>
                        <w:rPr>
                          <w:rFonts w:ascii="Calibri" w:hAnsi="Calibri"/>
                        </w:rPr>
                        <w:t>)</w:t>
                      </w:r>
                    </w:p>
                    <w:p w14:paraId="6DD52EF6" w14:textId="26778C3A" w:rsidR="001417C7" w:rsidRDefault="001417C7" w:rsidP="0083592B">
                      <w:pPr>
                        <w:rPr>
                          <w:rFonts w:ascii="Calibri" w:hAnsi="Calibri"/>
                        </w:rPr>
                      </w:pPr>
                    </w:p>
                    <w:p w14:paraId="534B6675" w14:textId="11F1C082" w:rsidR="001417C7" w:rsidRPr="005D40A2" w:rsidRDefault="001417C7" w:rsidP="0083592B">
                      <w:pPr>
                        <w:rPr>
                          <w:rFonts w:ascii="Calibri" w:hAnsi="Calibri"/>
                        </w:rPr>
                      </w:pPr>
                      <w:r w:rsidRPr="00A60368">
                        <w:rPr>
                          <w:rFonts w:ascii="Calibri" w:hAnsi="Calibri"/>
                          <w:b/>
                        </w:rPr>
                        <w:t>Online</w:t>
                      </w:r>
                      <w:r>
                        <w:rPr>
                          <w:rFonts w:ascii="Calibri" w:hAnsi="Calibri"/>
                        </w:rPr>
                        <w:t>: No, via online form</w:t>
                      </w:r>
                      <w:r w:rsidR="005D40A2">
                        <w:rPr>
                          <w:rFonts w:ascii="Calibri" w:hAnsi="Calibri"/>
                        </w:rPr>
                        <w:t xml:space="preserve"> (appendix </w:t>
                      </w:r>
                      <w:r w:rsidR="005D40A2" w:rsidRPr="005D40A2">
                        <w:rPr>
                          <w:rFonts w:ascii="Calibri" w:hAnsi="Calibri"/>
                          <w:b/>
                        </w:rPr>
                        <w:t>A1_OnlineForm.pdf</w:t>
                      </w:r>
                      <w:r w:rsidR="005D40A2">
                        <w:rPr>
                          <w:rFonts w:ascii="Calibri" w:hAnsi="Calibri"/>
                        </w:rPr>
                        <w:t>)</w:t>
                      </w:r>
                    </w:p>
                    <w:p w14:paraId="2770BEFC" w14:textId="6EE3E5A7" w:rsidR="00632605" w:rsidRPr="00A37DFF" w:rsidRDefault="00632605" w:rsidP="001417C7">
                      <w:pPr>
                        <w:rPr>
                          <w:rFonts w:ascii="Calibri" w:hAnsi="Calibri"/>
                        </w:rPr>
                      </w:pPr>
                    </w:p>
                  </w:txbxContent>
                </v:textbox>
                <w10:anchorlock/>
              </v:shape>
            </w:pict>
          </mc:Fallback>
        </mc:AlternateContent>
      </w:r>
    </w:p>
    <w:p w14:paraId="53C20997" w14:textId="77777777" w:rsidR="00DE0AD3" w:rsidRDefault="00DE0AD3" w:rsidP="00DE0AD3">
      <w:pPr>
        <w:pStyle w:val="applicpara"/>
        <w:rPr>
          <w:rFonts w:ascii="Palatino" w:hAnsi="Palatino"/>
          <w:sz w:val="24"/>
          <w:szCs w:val="24"/>
        </w:rPr>
      </w:pPr>
    </w:p>
    <w:p w14:paraId="55F6C84F" w14:textId="77777777" w:rsidR="00DE0AD3" w:rsidRDefault="00E62421" w:rsidP="00DE0AD3">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293A4477" wp14:editId="3B614C4B">
                <wp:extent cx="6235700" cy="473075"/>
                <wp:effectExtent l="10795" t="10160" r="11430" b="12065"/>
                <wp:docPr id="3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473075"/>
                        </a:xfrm>
                        <a:prstGeom prst="rect">
                          <a:avLst/>
                        </a:prstGeom>
                        <a:solidFill>
                          <a:srgbClr val="FFFFFF"/>
                        </a:solidFill>
                        <a:ln w="9525">
                          <a:solidFill>
                            <a:srgbClr val="000000"/>
                          </a:solidFill>
                          <a:miter lim="800000"/>
                          <a:headEnd/>
                          <a:tailEnd/>
                        </a:ln>
                      </wps:spPr>
                      <wps:txbx>
                        <w:txbxContent>
                          <w:p w14:paraId="45A7DE35" w14:textId="77777777" w:rsidR="00632605" w:rsidRPr="00A00B9A" w:rsidRDefault="00632605" w:rsidP="00DE0AD3">
                            <w:pPr>
                              <w:rPr>
                                <w:rFonts w:ascii="Calibri" w:hAnsi="Calibri"/>
                                <w:b/>
                                <w:sz w:val="24"/>
                                <w:szCs w:val="24"/>
                              </w:rPr>
                            </w:pPr>
                            <w:r>
                              <w:rPr>
                                <w:rFonts w:ascii="Calibri" w:hAnsi="Calibri"/>
                                <w:b/>
                                <w:sz w:val="24"/>
                                <w:szCs w:val="24"/>
                              </w:rPr>
                              <w:t>Question 15</w:t>
                            </w:r>
                            <w:r w:rsidRPr="00A00B9A">
                              <w:rPr>
                                <w:rFonts w:ascii="Calibri" w:hAnsi="Calibri"/>
                                <w:b/>
                                <w:sz w:val="24"/>
                                <w:szCs w:val="24"/>
                              </w:rPr>
                              <w:t xml:space="preserve">:  </w:t>
                            </w:r>
                            <w:r>
                              <w:rPr>
                                <w:rFonts w:ascii="Calibri" w:hAnsi="Calibri"/>
                                <w:b/>
                                <w:sz w:val="24"/>
                                <w:szCs w:val="24"/>
                              </w:rPr>
                              <w:t>What will participants be told about the study? Will any information on procedures or the purpose of study be withheld?</w:t>
                            </w:r>
                          </w:p>
                        </w:txbxContent>
                      </wps:txbx>
                      <wps:bodyPr rot="0" vert="horz" wrap="square" lIns="91440" tIns="45720" rIns="91440" bIns="45720" anchor="t" anchorCtr="0" upright="1">
                        <a:spAutoFit/>
                      </wps:bodyPr>
                    </wps:wsp>
                  </a:graphicData>
                </a:graphic>
              </wp:inline>
            </w:drawing>
          </mc:Choice>
          <mc:Fallback>
            <w:pict>
              <v:shape w14:anchorId="293A4477" id="Text Box 52" o:spid="_x0000_s1072" type="#_x0000_t202" style="width:491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">
                <v:textbox style="mso-fit-shape-to-text:t">
                  <w:txbxContent>
                    <w:p w14:paraId="45A7DE35" w14:textId="77777777" w:rsidR="00632605" w:rsidRPr="00A00B9A" w:rsidRDefault="00632605" w:rsidP="00DE0AD3">
                      <w:pPr>
                        <w:rPr>
                          <w:rFonts w:ascii="Calibri" w:hAnsi="Calibri"/>
                          <w:b/>
                          <w:sz w:val="24"/>
                          <w:szCs w:val="24"/>
                        </w:rPr>
                      </w:pPr>
                      <w:r>
                        <w:rPr>
                          <w:rFonts w:ascii="Calibri" w:hAnsi="Calibri"/>
                          <w:b/>
                          <w:sz w:val="24"/>
                          <w:szCs w:val="24"/>
                        </w:rPr>
                        <w:t>Question 15</w:t>
                      </w:r>
                      <w:r w:rsidRPr="00A00B9A">
                        <w:rPr>
                          <w:rFonts w:ascii="Calibri" w:hAnsi="Calibri"/>
                          <w:b/>
                          <w:sz w:val="24"/>
                          <w:szCs w:val="24"/>
                        </w:rPr>
                        <w:t xml:space="preserve">:  </w:t>
                      </w:r>
                      <w:r>
                        <w:rPr>
                          <w:rFonts w:ascii="Calibri" w:hAnsi="Calibri"/>
                          <w:b/>
                          <w:sz w:val="24"/>
                          <w:szCs w:val="24"/>
                        </w:rPr>
                        <w:t>What will participants be told about the study? Will any information on procedures or the purpose of study be withheld?</w:t>
                      </w:r>
                    </w:p>
                  </w:txbxContent>
                </v:textbox>
                <w10:anchorlock/>
              </v:shape>
            </w:pict>
          </mc:Fallback>
        </mc:AlternateContent>
      </w:r>
    </w:p>
    <w:p w14:paraId="776F7276" w14:textId="77777777" w:rsidR="00DE0AD3" w:rsidRDefault="00E62421" w:rsidP="00DE0AD3">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1EB8A287" wp14:editId="2C3FE13F">
                <wp:extent cx="6240145" cy="648970"/>
                <wp:effectExtent l="1905" t="0" r="0" b="0"/>
                <wp:docPr id="3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145" cy="64897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469F17FB" w14:textId="77777777" w:rsidR="00632605" w:rsidRPr="009D0423" w:rsidRDefault="00632605" w:rsidP="00DE0AD3">
                            <w:pPr>
                              <w:adjustRightInd w:val="0"/>
                              <w:rPr>
                                <w:rFonts w:ascii="Calibri" w:hAnsi="Calibri" w:cs="Arial-BoldMT_7"/>
                                <w:bCs/>
                                <w:i/>
                                <w:sz w:val="24"/>
                                <w:szCs w:val="24"/>
                                <w:lang w:eastAsia="en-GB"/>
                              </w:rPr>
                            </w:pPr>
                            <w:r w:rsidRPr="009D0423">
                              <w:rPr>
                                <w:rFonts w:ascii="Calibri" w:hAnsi="Calibri"/>
                                <w:i/>
                                <w:sz w:val="24"/>
                                <w:szCs w:val="24"/>
                              </w:rPr>
                              <w:t xml:space="preserve">Notes: Include </w:t>
                            </w:r>
                            <w:r>
                              <w:rPr>
                                <w:rFonts w:ascii="Calibri" w:hAnsi="Calibri"/>
                                <w:i/>
                                <w:sz w:val="24"/>
                                <w:szCs w:val="24"/>
                              </w:rPr>
                              <w:t>an Information Sheet</w:t>
                            </w:r>
                            <w:r w:rsidRPr="009D0423">
                              <w:rPr>
                                <w:rFonts w:ascii="Calibri" w:hAnsi="Calibri"/>
                                <w:i/>
                                <w:sz w:val="24"/>
                                <w:szCs w:val="24"/>
                              </w:rPr>
                              <w:t xml:space="preserve"> that set</w:t>
                            </w:r>
                            <w:r>
                              <w:rPr>
                                <w:rFonts w:ascii="Calibri" w:hAnsi="Calibri"/>
                                <w:i/>
                                <w:sz w:val="24"/>
                                <w:szCs w:val="24"/>
                              </w:rPr>
                              <w:t>s</w:t>
                            </w:r>
                            <w:r w:rsidRPr="009D0423">
                              <w:rPr>
                                <w:rFonts w:ascii="Calibri" w:hAnsi="Calibri"/>
                                <w:i/>
                                <w:sz w:val="24"/>
                                <w:szCs w:val="24"/>
                              </w:rPr>
                              <w:t xml:space="preserve"> out the purpose of the study and what will be required of the participant as appendices and refer to it as appropriate. If any information is to be withheld, justify this decision. </w:t>
                            </w:r>
                            <w:r>
                              <w:rPr>
                                <w:rFonts w:ascii="Calibri" w:hAnsi="Calibri"/>
                                <w:i/>
                                <w:sz w:val="24"/>
                                <w:szCs w:val="24"/>
                              </w:rPr>
                              <w:t>More than one Information Sheet may be necessary.</w:t>
                            </w:r>
                          </w:p>
                        </w:txbxContent>
                      </wps:txbx>
                      <wps:bodyPr rot="0" vert="horz" wrap="square" lIns="91440" tIns="45720" rIns="91440" bIns="45720" anchor="t" anchorCtr="0" upright="1">
                        <a:spAutoFit/>
                      </wps:bodyPr>
                    </wps:wsp>
                  </a:graphicData>
                </a:graphic>
              </wp:inline>
            </w:drawing>
          </mc:Choice>
          <mc:Fallback>
            <w:pict>
              <v:shape w14:anchorId="1EB8A287" id="Text Box 51" o:spid="_x0000_s1073" type="#_x0000_t202" style="width:49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" fillcolor="#d6e3bc" stroked="f" strokecolor="#9bbb59" strokeweight="1pt">
                <v:shadow color="#4e6128" offset="1pt"/>
                <v:textbox style="mso-fit-shape-to-text:t">
                  <w:txbxContent>
                    <w:p w14:paraId="469F17FB" w14:textId="77777777" w:rsidR="00632605" w:rsidRPr="009D0423" w:rsidRDefault="00632605" w:rsidP="00DE0AD3">
                      <w:pPr>
                        <w:adjustRightInd w:val="0"/>
                        <w:rPr>
                          <w:rFonts w:ascii="Calibri" w:hAnsi="Calibri" w:cs="Arial-BoldMT_7"/>
                          <w:bCs/>
                          <w:i/>
                          <w:sz w:val="24"/>
                          <w:szCs w:val="24"/>
                          <w:lang w:eastAsia="en-GB"/>
                        </w:rPr>
                      </w:pPr>
                      <w:r w:rsidRPr="009D0423">
                        <w:rPr>
                          <w:rFonts w:ascii="Calibri" w:hAnsi="Calibri"/>
                          <w:i/>
                          <w:sz w:val="24"/>
                          <w:szCs w:val="24"/>
                        </w:rPr>
                        <w:t xml:space="preserve">Notes: Include </w:t>
                      </w:r>
                      <w:r>
                        <w:rPr>
                          <w:rFonts w:ascii="Calibri" w:hAnsi="Calibri"/>
                          <w:i/>
                          <w:sz w:val="24"/>
                          <w:szCs w:val="24"/>
                        </w:rPr>
                        <w:t>an Information Sheet</w:t>
                      </w:r>
                      <w:r w:rsidRPr="009D0423">
                        <w:rPr>
                          <w:rFonts w:ascii="Calibri" w:hAnsi="Calibri"/>
                          <w:i/>
                          <w:sz w:val="24"/>
                          <w:szCs w:val="24"/>
                        </w:rPr>
                        <w:t xml:space="preserve"> that set</w:t>
                      </w:r>
                      <w:r>
                        <w:rPr>
                          <w:rFonts w:ascii="Calibri" w:hAnsi="Calibri"/>
                          <w:i/>
                          <w:sz w:val="24"/>
                          <w:szCs w:val="24"/>
                        </w:rPr>
                        <w:t>s</w:t>
                      </w:r>
                      <w:r w:rsidRPr="009D0423">
                        <w:rPr>
                          <w:rFonts w:ascii="Calibri" w:hAnsi="Calibri"/>
                          <w:i/>
                          <w:sz w:val="24"/>
                          <w:szCs w:val="24"/>
                        </w:rPr>
                        <w:t xml:space="preserve"> out the purpose of the study and what will be required of the participant as appendices and refer to it as appropriate. If any information is to be withheld, justify this decision. </w:t>
                      </w:r>
                      <w:r>
                        <w:rPr>
                          <w:rFonts w:ascii="Calibri" w:hAnsi="Calibri"/>
                          <w:i/>
                          <w:sz w:val="24"/>
                          <w:szCs w:val="24"/>
                        </w:rPr>
                        <w:t>More than one Information Sheet may be necessary.</w:t>
                      </w:r>
                    </w:p>
                  </w:txbxContent>
                </v:textbox>
                <w10:anchorlock/>
              </v:shape>
            </w:pict>
          </mc:Fallback>
        </mc:AlternateContent>
      </w:r>
    </w:p>
    <w:p w14:paraId="09870B10" w14:textId="77777777" w:rsidR="00DE0AD3" w:rsidRDefault="00DE0AD3" w:rsidP="00DE0AD3">
      <w:pPr>
        <w:pStyle w:val="applicpara"/>
        <w:rPr>
          <w:rFonts w:ascii="Palatino" w:hAnsi="Palatino"/>
          <w:sz w:val="24"/>
          <w:szCs w:val="24"/>
        </w:rPr>
      </w:pPr>
    </w:p>
    <w:p w14:paraId="1CC01166" w14:textId="77777777" w:rsidR="00DE0AD3" w:rsidRDefault="00E62421" w:rsidP="00DE0AD3">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29B0FD50" wp14:editId="1CAB2709">
                <wp:extent cx="6216650" cy="2755900"/>
                <wp:effectExtent l="0" t="0" r="12700" b="25400"/>
                <wp:docPr id="3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755900"/>
                        </a:xfrm>
                        <a:prstGeom prst="rect">
                          <a:avLst/>
                        </a:prstGeom>
                        <a:solidFill>
                          <a:srgbClr val="FFFFFF"/>
                        </a:solidFill>
                        <a:ln w="9525">
                          <a:solidFill>
                            <a:srgbClr val="000000"/>
                          </a:solidFill>
                          <a:miter lim="800000"/>
                          <a:headEnd/>
                          <a:tailEnd/>
                        </a:ln>
                      </wps:spPr>
                      <wps:txbx>
                        <w:txbxContent>
                          <w:p w14:paraId="6A136B95" w14:textId="28B24B7D" w:rsidR="00632605" w:rsidRDefault="00632605" w:rsidP="00DE0AD3">
                            <w:pPr>
                              <w:rPr>
                                <w:rFonts w:ascii="Calibri" w:hAnsi="Calibri"/>
                              </w:rPr>
                            </w:pPr>
                            <w:r>
                              <w:rPr>
                                <w:rFonts w:ascii="Calibri" w:hAnsi="Calibri"/>
                              </w:rPr>
                              <w:t xml:space="preserve">The purpose of the study will be made transparent to all participants. We will inform them directly of the research topic we are investigating, the overall aims of the project, and how we would like to collaborate with them on the project. </w:t>
                            </w:r>
                            <w:r w:rsidR="000A4F5E">
                              <w:rPr>
                                <w:rFonts w:ascii="Calibri" w:hAnsi="Calibri"/>
                              </w:rPr>
                              <w:t xml:space="preserve">Our projected outcomes for the whole project can be found in appendix </w:t>
                            </w:r>
                            <w:r w:rsidR="000A4F5E" w:rsidRPr="008A686D">
                              <w:rPr>
                                <w:rFonts w:ascii="Calibri" w:hAnsi="Calibri"/>
                                <w:b/>
                              </w:rPr>
                              <w:t>A2_ValuesAndOutcomes.pdf</w:t>
                            </w:r>
                            <w:r w:rsidR="000A4F5E" w:rsidRPr="000A4F5E">
                              <w:rPr>
                                <w:rFonts w:ascii="Calibri" w:hAnsi="Calibri"/>
                              </w:rPr>
                              <w:t>.</w:t>
                            </w:r>
                          </w:p>
                          <w:p w14:paraId="59A34F5F" w14:textId="6928DC75" w:rsidR="00632605" w:rsidRDefault="00632605" w:rsidP="00DE0AD3">
                            <w:pPr>
                              <w:rPr>
                                <w:rFonts w:ascii="Calibri" w:hAnsi="Calibri"/>
                              </w:rPr>
                            </w:pPr>
                          </w:p>
                          <w:p w14:paraId="3EE72B19" w14:textId="2BB494CB" w:rsidR="00632605" w:rsidRDefault="00632605" w:rsidP="00DE0AD3">
                            <w:pPr>
                              <w:rPr>
                                <w:rFonts w:ascii="Calibri" w:hAnsi="Calibri"/>
                              </w:rPr>
                            </w:pPr>
                            <w:r>
                              <w:rPr>
                                <w:rFonts w:ascii="Calibri" w:hAnsi="Calibri"/>
                              </w:rPr>
                              <w:t>All summary materials will be made publicly available at our GitHub repository and we will send regular (likely monthly) newsletter updates to anyone who signs up to our mailing list</w:t>
                            </w:r>
                            <w:r w:rsidR="003D72EE">
                              <w:rPr>
                                <w:rFonts w:ascii="Calibri" w:hAnsi="Calibri"/>
                              </w:rPr>
                              <w:t xml:space="preserve"> (</w:t>
                            </w:r>
                            <w:hyperlink r:id="rId33" w:history="1">
                              <w:r w:rsidR="005D40A2" w:rsidRPr="00AE5570">
                                <w:rPr>
                                  <w:rStyle w:val="Hyperlink"/>
                                  <w:rFonts w:ascii="Calibri" w:hAnsi="Calibri"/>
                                </w:rPr>
                                <w:t>https://tinyletter.com/AutisticaTuringCitizenScience</w:t>
                              </w:r>
                            </w:hyperlink>
                            <w:r w:rsidR="003D72EE">
                              <w:rPr>
                                <w:rFonts w:ascii="Calibri" w:hAnsi="Calibri"/>
                              </w:rPr>
                              <w:t>)</w:t>
                            </w:r>
                            <w:r w:rsidR="00B21B77">
                              <w:rPr>
                                <w:rFonts w:ascii="Calibri" w:hAnsi="Calibri"/>
                              </w:rPr>
                              <w:t>.</w:t>
                            </w:r>
                          </w:p>
                          <w:p w14:paraId="3807FA71" w14:textId="77777777" w:rsidR="00632605" w:rsidRDefault="00632605" w:rsidP="00DE0AD3">
                            <w:pPr>
                              <w:rPr>
                                <w:rFonts w:ascii="Calibri" w:hAnsi="Calibri"/>
                              </w:rPr>
                            </w:pPr>
                          </w:p>
                          <w:p w14:paraId="0A473DFA" w14:textId="3A90854C" w:rsidR="00632605" w:rsidRDefault="00632605">
                            <w:pPr>
                              <w:rPr>
                                <w:rFonts w:ascii="Calibri" w:hAnsi="Calibri"/>
                              </w:rPr>
                            </w:pPr>
                            <w:r>
                              <w:rPr>
                                <w:rFonts w:ascii="Calibri" w:hAnsi="Calibri"/>
                              </w:rPr>
                              <w:t>Participants will be able to send continuous feedback as the project develops via the “always open” online survey.</w:t>
                            </w:r>
                          </w:p>
                          <w:p w14:paraId="55568010" w14:textId="727BBC47" w:rsidR="00B21B77" w:rsidRDefault="00B21B77">
                            <w:pPr>
                              <w:rPr>
                                <w:rFonts w:ascii="Calibri" w:hAnsi="Calibri"/>
                              </w:rPr>
                            </w:pPr>
                          </w:p>
                          <w:p w14:paraId="0FF2E12A" w14:textId="17099B65" w:rsidR="00B21B77" w:rsidRPr="00A37DFF" w:rsidRDefault="00B21B77">
                            <w:pPr>
                              <w:rPr>
                                <w:rFonts w:ascii="Calibri" w:hAnsi="Calibri"/>
                              </w:rPr>
                            </w:pPr>
                            <w:r>
                              <w:rPr>
                                <w:rFonts w:ascii="Calibri" w:hAnsi="Calibri"/>
                              </w:rPr>
                              <w:t xml:space="preserve">We have additionally created a participant information sheet (appendix </w:t>
                            </w:r>
                            <w:r w:rsidRPr="00B21B77">
                              <w:rPr>
                                <w:rFonts w:ascii="Calibri" w:hAnsi="Calibri"/>
                                <w:b/>
                              </w:rPr>
                              <w:t>A7_ParticipantInformationSheet.pdf</w:t>
                            </w:r>
                            <w:r>
                              <w:rPr>
                                <w:rFonts w:ascii="Calibri" w:hAnsi="Calibri"/>
                              </w:rPr>
                              <w:t>) that will be attached to all email communications, available printed out at in person events and in our online spaces.</w:t>
                            </w:r>
                          </w:p>
                        </w:txbxContent>
                      </wps:txbx>
                      <wps:bodyPr rot="0" vert="horz" wrap="square" lIns="91440" tIns="45720" rIns="91440" bIns="45720" anchor="t" anchorCtr="0" upright="1">
                        <a:noAutofit/>
                      </wps:bodyPr>
                    </wps:wsp>
                  </a:graphicData>
                </a:graphic>
              </wp:inline>
            </w:drawing>
          </mc:Choice>
          <mc:Fallback>
            <w:pict>
              <v:shape w14:anchorId="29B0FD50" id="Text Box 50" o:spid="_x0000_s1074" type="#_x0000_t202" style="width:489.5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">
                <v:textbox>
                  <w:txbxContent>
                    <w:p w14:paraId="6A136B95" w14:textId="28B24B7D" w:rsidR="00632605" w:rsidRDefault="00632605" w:rsidP="00DE0AD3">
                      <w:pPr>
                        <w:rPr>
                          <w:rFonts w:ascii="Calibri" w:hAnsi="Calibri"/>
                        </w:rPr>
                      </w:pPr>
                      <w:r>
                        <w:rPr>
                          <w:rFonts w:ascii="Calibri" w:hAnsi="Calibri"/>
                        </w:rPr>
                        <w:t xml:space="preserve">The purpose of the study will be made transparent to all participants. We will inform them directly of the research topic we are investigating, the overall aims of the project, and how we would like to collaborate with them on the project. </w:t>
                      </w:r>
                      <w:r w:rsidR="000A4F5E">
                        <w:rPr>
                          <w:rFonts w:ascii="Calibri" w:hAnsi="Calibri"/>
                        </w:rPr>
                        <w:t xml:space="preserve">Our projected outcomes for the whole project can be found in appendix </w:t>
                      </w:r>
                      <w:r w:rsidR="000A4F5E" w:rsidRPr="008A686D">
                        <w:rPr>
                          <w:rFonts w:ascii="Calibri" w:hAnsi="Calibri"/>
                          <w:b/>
                        </w:rPr>
                        <w:t>A2_ValuesAndOutcomes.pdf</w:t>
                      </w:r>
                      <w:r w:rsidR="000A4F5E" w:rsidRPr="000A4F5E">
                        <w:rPr>
                          <w:rFonts w:ascii="Calibri" w:hAnsi="Calibri"/>
                        </w:rPr>
                        <w:t>.</w:t>
                      </w:r>
                    </w:p>
                    <w:p w14:paraId="59A34F5F" w14:textId="6928DC75" w:rsidR="00632605" w:rsidRDefault="00632605" w:rsidP="00DE0AD3">
                      <w:pPr>
                        <w:rPr>
                          <w:rFonts w:ascii="Calibri" w:hAnsi="Calibri"/>
                        </w:rPr>
                      </w:pPr>
                    </w:p>
                    <w:p w14:paraId="3EE72B19" w14:textId="2BB494CB" w:rsidR="00632605" w:rsidRDefault="00632605" w:rsidP="00DE0AD3">
                      <w:pPr>
                        <w:rPr>
                          <w:rFonts w:ascii="Calibri" w:hAnsi="Calibri"/>
                        </w:rPr>
                      </w:pPr>
                      <w:r>
                        <w:rPr>
                          <w:rFonts w:ascii="Calibri" w:hAnsi="Calibri"/>
                        </w:rPr>
                        <w:t>All summary materials will be made publicly available at our GitHub repository and we will send regular (likely monthly) newsletter updates to anyone who signs up to our mailing list</w:t>
                      </w:r>
                      <w:r w:rsidR="003D72EE">
                        <w:rPr>
                          <w:rFonts w:ascii="Calibri" w:hAnsi="Calibri"/>
                        </w:rPr>
                        <w:t xml:space="preserve"> (</w:t>
                      </w:r>
                      <w:hyperlink r:id="rId34" w:history="1">
                        <w:r w:rsidR="005D40A2" w:rsidRPr="00AE5570">
                          <w:rPr>
                            <w:rStyle w:val="Hyperlink"/>
                            <w:rFonts w:ascii="Calibri" w:hAnsi="Calibri"/>
                          </w:rPr>
                          <w:t>https://tinyletter.com/AutisticaTuringCitizenScience</w:t>
                        </w:r>
                      </w:hyperlink>
                      <w:r w:rsidR="003D72EE">
                        <w:rPr>
                          <w:rFonts w:ascii="Calibri" w:hAnsi="Calibri"/>
                        </w:rPr>
                        <w:t>)</w:t>
                      </w:r>
                      <w:r w:rsidR="00B21B77">
                        <w:rPr>
                          <w:rFonts w:ascii="Calibri" w:hAnsi="Calibri"/>
                        </w:rPr>
                        <w:t>.</w:t>
                      </w:r>
                    </w:p>
                    <w:p w14:paraId="3807FA71" w14:textId="77777777" w:rsidR="00632605" w:rsidRDefault="00632605" w:rsidP="00DE0AD3">
                      <w:pPr>
                        <w:rPr>
                          <w:rFonts w:ascii="Calibri" w:hAnsi="Calibri"/>
                        </w:rPr>
                      </w:pPr>
                    </w:p>
                    <w:p w14:paraId="0A473DFA" w14:textId="3A90854C" w:rsidR="00632605" w:rsidRDefault="00632605">
                      <w:pPr>
                        <w:rPr>
                          <w:rFonts w:ascii="Calibri" w:hAnsi="Calibri"/>
                        </w:rPr>
                      </w:pPr>
                      <w:r>
                        <w:rPr>
                          <w:rFonts w:ascii="Calibri" w:hAnsi="Calibri"/>
                        </w:rPr>
                        <w:t>Participants will be able to send continuous feedback as the project develops via the “always open” online survey.</w:t>
                      </w:r>
                    </w:p>
                    <w:p w14:paraId="55568010" w14:textId="727BBC47" w:rsidR="00B21B77" w:rsidRDefault="00B21B77">
                      <w:pPr>
                        <w:rPr>
                          <w:rFonts w:ascii="Calibri" w:hAnsi="Calibri"/>
                        </w:rPr>
                      </w:pPr>
                    </w:p>
                    <w:p w14:paraId="0FF2E12A" w14:textId="17099B65" w:rsidR="00B21B77" w:rsidRPr="00A37DFF" w:rsidRDefault="00B21B77">
                      <w:pPr>
                        <w:rPr>
                          <w:rFonts w:ascii="Calibri" w:hAnsi="Calibri"/>
                        </w:rPr>
                      </w:pPr>
                      <w:r>
                        <w:rPr>
                          <w:rFonts w:ascii="Calibri" w:hAnsi="Calibri"/>
                        </w:rPr>
                        <w:t xml:space="preserve">We have additionally created a participant information sheet (appendix </w:t>
                      </w:r>
                      <w:r w:rsidRPr="00B21B77">
                        <w:rPr>
                          <w:rFonts w:ascii="Calibri" w:hAnsi="Calibri"/>
                          <w:b/>
                        </w:rPr>
                        <w:t>A7_ParticipantInformationSheet.pdf</w:t>
                      </w:r>
                      <w:r>
                        <w:rPr>
                          <w:rFonts w:ascii="Calibri" w:hAnsi="Calibri"/>
                        </w:rPr>
                        <w:t>) that will be attached to all email communications, available printed out at in person events and in our online spaces.</w:t>
                      </w:r>
                    </w:p>
                  </w:txbxContent>
                </v:textbox>
                <w10:anchorlock/>
              </v:shape>
            </w:pict>
          </mc:Fallback>
        </mc:AlternateContent>
      </w:r>
    </w:p>
    <w:p w14:paraId="0F682C75" w14:textId="77777777" w:rsidR="00DE0AD3" w:rsidRDefault="00DE0AD3" w:rsidP="00DE0AD3">
      <w:pPr>
        <w:pStyle w:val="applicpara"/>
        <w:rPr>
          <w:rFonts w:ascii="Palatino" w:hAnsi="Palatino"/>
          <w:sz w:val="24"/>
          <w:szCs w:val="24"/>
        </w:rPr>
      </w:pPr>
    </w:p>
    <w:p w14:paraId="2A7E3309" w14:textId="77777777" w:rsidR="00DE0AD3" w:rsidRDefault="00E62421" w:rsidP="00DE0AD3">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A12711C" wp14:editId="408A260C">
                <wp:extent cx="6214745" cy="473075"/>
                <wp:effectExtent l="10795" t="12065" r="13335" b="10160"/>
                <wp:docPr id="3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473075"/>
                        </a:xfrm>
                        <a:prstGeom prst="rect">
                          <a:avLst/>
                        </a:prstGeom>
                        <a:solidFill>
                          <a:srgbClr val="FFFFFF"/>
                        </a:solidFill>
                        <a:ln w="9525">
                          <a:solidFill>
                            <a:srgbClr val="000000"/>
                          </a:solidFill>
                          <a:miter lim="800000"/>
                          <a:headEnd/>
                          <a:tailEnd/>
                        </a:ln>
                      </wps:spPr>
                      <wps:txbx>
                        <w:txbxContent>
                          <w:p w14:paraId="1A2C6BCE" w14:textId="77777777" w:rsidR="00632605" w:rsidRPr="00DE0AD3" w:rsidRDefault="00632605" w:rsidP="00DE0AD3">
                            <w:pPr>
                              <w:pStyle w:val="applicquestion"/>
                              <w:ind w:left="0" w:firstLine="0"/>
                              <w:rPr>
                                <w:rFonts w:ascii="Palatino" w:hAnsi="Palatino"/>
                                <w:sz w:val="24"/>
                                <w:szCs w:val="24"/>
                              </w:rPr>
                            </w:pPr>
                            <w:r>
                              <w:rPr>
                                <w:rFonts w:ascii="Calibri" w:hAnsi="Calibri"/>
                                <w:b/>
                                <w:sz w:val="24"/>
                                <w:szCs w:val="24"/>
                              </w:rPr>
                              <w:t>Question 16</w:t>
                            </w:r>
                            <w:r w:rsidRPr="00DE0AD3">
                              <w:rPr>
                                <w:rFonts w:ascii="Calibri" w:hAnsi="Calibri"/>
                                <w:b/>
                                <w:sz w:val="24"/>
                                <w:szCs w:val="24"/>
                              </w:rPr>
                              <w:t>:  Will personally identifiable information be made available beyond the research team?</w:t>
                            </w:r>
                          </w:p>
                        </w:txbxContent>
                      </wps:txbx>
                      <wps:bodyPr rot="0" vert="horz" wrap="square" lIns="91440" tIns="45720" rIns="91440" bIns="45720" anchor="t" anchorCtr="0" upright="1">
                        <a:spAutoFit/>
                      </wps:bodyPr>
                    </wps:wsp>
                  </a:graphicData>
                </a:graphic>
              </wp:inline>
            </w:drawing>
          </mc:Choice>
          <mc:Fallback>
            <w:pict>
              <v:shape w14:anchorId="4A12711C" id="Text Box 58" o:spid="_x0000_s1075" type="#_x0000_t202" style="width:489.35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">
                <v:textbox style="mso-fit-shape-to-text:t">
                  <w:txbxContent>
                    <w:p w14:paraId="1A2C6BCE" w14:textId="77777777" w:rsidR="00632605" w:rsidRPr="00DE0AD3" w:rsidRDefault="00632605" w:rsidP="00DE0AD3">
                      <w:pPr>
                        <w:pStyle w:val="applicquestion"/>
                        <w:ind w:left="0" w:firstLine="0"/>
                        <w:rPr>
                          <w:rFonts w:ascii="Palatino" w:hAnsi="Palatino"/>
                          <w:sz w:val="24"/>
                          <w:szCs w:val="24"/>
                        </w:rPr>
                      </w:pPr>
                      <w:r>
                        <w:rPr>
                          <w:rFonts w:ascii="Calibri" w:hAnsi="Calibri"/>
                          <w:b/>
                          <w:sz w:val="24"/>
                          <w:szCs w:val="24"/>
                        </w:rPr>
                        <w:t>Question 16</w:t>
                      </w:r>
                      <w:r w:rsidRPr="00DE0AD3">
                        <w:rPr>
                          <w:rFonts w:ascii="Calibri" w:hAnsi="Calibri"/>
                          <w:b/>
                          <w:sz w:val="24"/>
                          <w:szCs w:val="24"/>
                        </w:rPr>
                        <w:t>:  Will personally identifiable information be made available beyond the research team?</w:t>
                      </w:r>
                    </w:p>
                  </w:txbxContent>
                </v:textbox>
                <w10:anchorlock/>
              </v:shape>
            </w:pict>
          </mc:Fallback>
        </mc:AlternateContent>
      </w:r>
    </w:p>
    <w:p w14:paraId="4678B264" w14:textId="77777777" w:rsidR="00DE0AD3" w:rsidRDefault="00E62421" w:rsidP="00DE0AD3">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0EE28343" wp14:editId="22D26035">
                <wp:extent cx="6221095" cy="463550"/>
                <wp:effectExtent l="1905" t="1270" r="0" b="1905"/>
                <wp:docPr id="3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095" cy="46355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1DC5A3C1" w14:textId="77777777" w:rsidR="00632605" w:rsidRDefault="00632605" w:rsidP="00A74784">
                            <w:pPr>
                              <w:pStyle w:val="applicquestion"/>
                              <w:rPr>
                                <w:rFonts w:ascii="Calibri" w:hAnsi="Calibri"/>
                                <w:i/>
                                <w:sz w:val="24"/>
                                <w:szCs w:val="24"/>
                              </w:rPr>
                            </w:pPr>
                            <w:r w:rsidRPr="00DE0AD3">
                              <w:rPr>
                                <w:rFonts w:ascii="Calibri" w:hAnsi="Calibri"/>
                                <w:i/>
                                <w:sz w:val="24"/>
                                <w:szCs w:val="24"/>
                              </w:rPr>
                              <w:t>Notes: If so, indicate to whom and describ</w:t>
                            </w:r>
                            <w:r>
                              <w:rPr>
                                <w:rFonts w:ascii="Calibri" w:hAnsi="Calibri"/>
                                <w:i/>
                                <w:sz w:val="24"/>
                                <w:szCs w:val="24"/>
                              </w:rPr>
                              <w:t>e how consent will be obtained.</w:t>
                            </w:r>
                          </w:p>
                          <w:p w14:paraId="4227EF77" w14:textId="77777777" w:rsidR="00632605" w:rsidRPr="00A74784" w:rsidRDefault="00632605" w:rsidP="00A74784">
                            <w:pPr>
                              <w:pStyle w:val="applicquestion"/>
                              <w:rPr>
                                <w:rFonts w:ascii="Calibri" w:hAnsi="Calibri"/>
                                <w:i/>
                                <w:sz w:val="24"/>
                                <w:szCs w:val="24"/>
                              </w:rPr>
                            </w:pPr>
                          </w:p>
                        </w:txbxContent>
                      </wps:txbx>
                      <wps:bodyPr rot="0" vert="horz" wrap="square" lIns="91440" tIns="45720" rIns="91440" bIns="45720" anchor="t" anchorCtr="0" upright="1">
                        <a:spAutoFit/>
                      </wps:bodyPr>
                    </wps:wsp>
                  </a:graphicData>
                </a:graphic>
              </wp:inline>
            </w:drawing>
          </mc:Choice>
          <mc:Fallback>
            <w:pict>
              <v:shape w14:anchorId="0EE28343" id="Text Box 57" o:spid="_x0000_s1076" type="#_x0000_t202" style="width:489.85pt;height: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" fillcolor="#d6e3bc" stroked="f" strokecolor="#9bbb59" strokeweight="1pt">
                <v:shadow color="#4e6128" offset="1pt"/>
                <v:textbox style="mso-fit-shape-to-text:t">
                  <w:txbxContent>
                    <w:p w14:paraId="1DC5A3C1" w14:textId="77777777" w:rsidR="00632605" w:rsidRDefault="00632605" w:rsidP="00A74784">
                      <w:pPr>
                        <w:pStyle w:val="applicquestion"/>
                        <w:rPr>
                          <w:rFonts w:ascii="Calibri" w:hAnsi="Calibri"/>
                          <w:i/>
                          <w:sz w:val="24"/>
                          <w:szCs w:val="24"/>
                        </w:rPr>
                      </w:pPr>
                      <w:r w:rsidRPr="00DE0AD3">
                        <w:rPr>
                          <w:rFonts w:ascii="Calibri" w:hAnsi="Calibri"/>
                          <w:i/>
                          <w:sz w:val="24"/>
                          <w:szCs w:val="24"/>
                        </w:rPr>
                        <w:t>Notes: If so, indicate to whom and describ</w:t>
                      </w:r>
                      <w:r>
                        <w:rPr>
                          <w:rFonts w:ascii="Calibri" w:hAnsi="Calibri"/>
                          <w:i/>
                          <w:sz w:val="24"/>
                          <w:szCs w:val="24"/>
                        </w:rPr>
                        <w:t>e how consent will be obtained.</w:t>
                      </w:r>
                    </w:p>
                    <w:p w14:paraId="4227EF77" w14:textId="77777777" w:rsidR="00632605" w:rsidRPr="00A74784" w:rsidRDefault="00632605" w:rsidP="00A74784">
                      <w:pPr>
                        <w:pStyle w:val="applicquestion"/>
                        <w:rPr>
                          <w:rFonts w:ascii="Calibri" w:hAnsi="Calibri"/>
                          <w:i/>
                          <w:sz w:val="24"/>
                          <w:szCs w:val="24"/>
                        </w:rPr>
                      </w:pPr>
                    </w:p>
                  </w:txbxContent>
                </v:textbox>
                <w10:anchorlock/>
              </v:shape>
            </w:pict>
          </mc:Fallback>
        </mc:AlternateContent>
      </w:r>
    </w:p>
    <w:p w14:paraId="1F60832B" w14:textId="77777777" w:rsidR="00DE0AD3" w:rsidRDefault="00DE0AD3" w:rsidP="00DE0AD3">
      <w:pPr>
        <w:pStyle w:val="applicpara"/>
        <w:rPr>
          <w:rFonts w:ascii="Palatino" w:hAnsi="Palatino"/>
          <w:sz w:val="24"/>
          <w:szCs w:val="24"/>
        </w:rPr>
      </w:pPr>
    </w:p>
    <w:p w14:paraId="5494BE1E" w14:textId="77777777" w:rsidR="00DE0AD3" w:rsidRDefault="00E62421" w:rsidP="00DE0AD3">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7BC193F0" wp14:editId="5A8D6629">
                <wp:extent cx="6214745" cy="2209800"/>
                <wp:effectExtent l="0" t="0" r="14605" b="19050"/>
                <wp:docPr id="3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2209800"/>
                        </a:xfrm>
                        <a:prstGeom prst="rect">
                          <a:avLst/>
                        </a:prstGeom>
                        <a:solidFill>
                          <a:srgbClr val="FFFFFF"/>
                        </a:solidFill>
                        <a:ln w="9525">
                          <a:solidFill>
                            <a:srgbClr val="000000"/>
                          </a:solidFill>
                          <a:miter lim="800000"/>
                          <a:headEnd/>
                          <a:tailEnd/>
                        </a:ln>
                      </wps:spPr>
                      <wps:txbx>
                        <w:txbxContent>
                          <w:p w14:paraId="72E68184" w14:textId="2F636DA3" w:rsidR="00632605" w:rsidRDefault="00632605" w:rsidP="00DE0AD3">
                            <w:pPr>
                              <w:rPr>
                                <w:rFonts w:ascii="Calibri" w:hAnsi="Calibri"/>
                              </w:rPr>
                            </w:pPr>
                            <w:r>
                              <w:rPr>
                                <w:rFonts w:ascii="Calibri" w:hAnsi="Calibri"/>
                              </w:rPr>
                              <w:t>Contact information for participants who attend in person workshops will be managed by the Autistica Discover Network cohort management team. This information will not be made beyond the research team.</w:t>
                            </w:r>
                          </w:p>
                          <w:p w14:paraId="76F1CE14" w14:textId="3DFAC877" w:rsidR="00632605" w:rsidRDefault="00632605" w:rsidP="00DE0AD3">
                            <w:pPr>
                              <w:rPr>
                                <w:rFonts w:ascii="Calibri" w:hAnsi="Calibri"/>
                              </w:rPr>
                            </w:pPr>
                          </w:p>
                          <w:p w14:paraId="58E95AE4" w14:textId="4B481EB3" w:rsidR="00632605" w:rsidRDefault="00632605" w:rsidP="00DE0AD3">
                            <w:pPr>
                              <w:rPr>
                                <w:rFonts w:ascii="Calibri" w:hAnsi="Calibri"/>
                              </w:rPr>
                            </w:pPr>
                            <w:r>
                              <w:rPr>
                                <w:rFonts w:ascii="Calibri" w:hAnsi="Calibri"/>
                              </w:rPr>
                              <w:t>Summary information from in person events will not contain any personally identifiable information.</w:t>
                            </w:r>
                          </w:p>
                          <w:p w14:paraId="32C74C6E" w14:textId="77777777" w:rsidR="00632605" w:rsidRDefault="00632605" w:rsidP="00DE0AD3">
                            <w:pPr>
                              <w:rPr>
                                <w:rFonts w:ascii="Calibri" w:hAnsi="Calibri"/>
                              </w:rPr>
                            </w:pPr>
                          </w:p>
                          <w:p w14:paraId="4E730291" w14:textId="5DA7C815" w:rsidR="00632605" w:rsidRDefault="00632605" w:rsidP="00DE0AD3">
                            <w:pPr>
                              <w:rPr>
                                <w:rFonts w:ascii="Calibri" w:hAnsi="Calibri"/>
                              </w:rPr>
                            </w:pPr>
                            <w:r>
                              <w:rPr>
                                <w:rFonts w:ascii="Calibri" w:hAnsi="Calibri"/>
                              </w:rPr>
                              <w:t>Information shared through the google form will have names and locations redacted before it is made publicly available.</w:t>
                            </w:r>
                            <w:r w:rsidR="003D72EE">
                              <w:rPr>
                                <w:rFonts w:ascii="Calibri" w:hAnsi="Calibri"/>
                              </w:rPr>
                              <w:t xml:space="preserve"> The team will not keep a copy of the original submission.</w:t>
                            </w:r>
                          </w:p>
                          <w:p w14:paraId="1812C842" w14:textId="77777777" w:rsidR="00632605" w:rsidRDefault="00632605" w:rsidP="00DE0AD3">
                            <w:pPr>
                              <w:rPr>
                                <w:rFonts w:ascii="Calibri" w:hAnsi="Calibri"/>
                              </w:rPr>
                            </w:pPr>
                          </w:p>
                          <w:p w14:paraId="6B7405DB" w14:textId="63A9CC69" w:rsidR="00632605" w:rsidRPr="00A37DFF" w:rsidRDefault="00632605" w:rsidP="00DE0AD3">
                            <w:pPr>
                              <w:rPr>
                                <w:rFonts w:ascii="Calibri" w:hAnsi="Calibri"/>
                              </w:rPr>
                            </w:pPr>
                            <w:r>
                              <w:rPr>
                                <w:rFonts w:ascii="Calibri" w:hAnsi="Calibri"/>
                              </w:rPr>
                              <w:t>The research team cannot control what personally identifiable information is shared directly by the contributor via GitHub. Sharing someone else’s personal information violates our code of conduct and will be removed by the moderators.</w:t>
                            </w:r>
                          </w:p>
                        </w:txbxContent>
                      </wps:txbx>
                      <wps:bodyPr rot="0" vert="horz" wrap="square" lIns="91440" tIns="45720" rIns="91440" bIns="45720" anchor="t" anchorCtr="0" upright="1">
                        <a:noAutofit/>
                      </wps:bodyPr>
                    </wps:wsp>
                  </a:graphicData>
                </a:graphic>
              </wp:inline>
            </w:drawing>
          </mc:Choice>
          <mc:Fallback>
            <w:pict>
              <v:shape w14:anchorId="7BC193F0" id="Text Box 56" o:spid="_x0000_s1077" type="#_x0000_t202" style="width:489.3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">
                <v:textbox>
                  <w:txbxContent>
                    <w:p w14:paraId="72E68184" w14:textId="2F636DA3" w:rsidR="00632605" w:rsidRDefault="00632605" w:rsidP="00DE0AD3">
                      <w:pPr>
                        <w:rPr>
                          <w:rFonts w:ascii="Calibri" w:hAnsi="Calibri"/>
                        </w:rPr>
                      </w:pPr>
                      <w:r>
                        <w:rPr>
                          <w:rFonts w:ascii="Calibri" w:hAnsi="Calibri"/>
                        </w:rPr>
                        <w:t>Contact information for participants who attend in person workshops will be managed by the Autistica Discover Network cohort management team. This information will not be made beyond the research team.</w:t>
                      </w:r>
                    </w:p>
                    <w:p w14:paraId="76F1CE14" w14:textId="3DFAC877" w:rsidR="00632605" w:rsidRDefault="00632605" w:rsidP="00DE0AD3">
                      <w:pPr>
                        <w:rPr>
                          <w:rFonts w:ascii="Calibri" w:hAnsi="Calibri"/>
                        </w:rPr>
                      </w:pPr>
                    </w:p>
                    <w:p w14:paraId="58E95AE4" w14:textId="4B481EB3" w:rsidR="00632605" w:rsidRDefault="00632605" w:rsidP="00DE0AD3">
                      <w:pPr>
                        <w:rPr>
                          <w:rFonts w:ascii="Calibri" w:hAnsi="Calibri"/>
                        </w:rPr>
                      </w:pPr>
                      <w:r>
                        <w:rPr>
                          <w:rFonts w:ascii="Calibri" w:hAnsi="Calibri"/>
                        </w:rPr>
                        <w:t>Summary information from in person events will not contain any personally identifiable information.</w:t>
                      </w:r>
                    </w:p>
                    <w:p w14:paraId="32C74C6E" w14:textId="77777777" w:rsidR="00632605" w:rsidRDefault="00632605" w:rsidP="00DE0AD3">
                      <w:pPr>
                        <w:rPr>
                          <w:rFonts w:ascii="Calibri" w:hAnsi="Calibri"/>
                        </w:rPr>
                      </w:pPr>
                    </w:p>
                    <w:p w14:paraId="4E730291" w14:textId="5DA7C815" w:rsidR="00632605" w:rsidRDefault="00632605" w:rsidP="00DE0AD3">
                      <w:pPr>
                        <w:rPr>
                          <w:rFonts w:ascii="Calibri" w:hAnsi="Calibri"/>
                        </w:rPr>
                      </w:pPr>
                      <w:r>
                        <w:rPr>
                          <w:rFonts w:ascii="Calibri" w:hAnsi="Calibri"/>
                        </w:rPr>
                        <w:t>Information shared through the google form will have names and locations redacted before it is made publicly available.</w:t>
                      </w:r>
                      <w:r w:rsidR="003D72EE">
                        <w:rPr>
                          <w:rFonts w:ascii="Calibri" w:hAnsi="Calibri"/>
                        </w:rPr>
                        <w:t xml:space="preserve"> The team will not keep a copy of the original submission.</w:t>
                      </w:r>
                    </w:p>
                    <w:p w14:paraId="1812C842" w14:textId="77777777" w:rsidR="00632605" w:rsidRDefault="00632605" w:rsidP="00DE0AD3">
                      <w:pPr>
                        <w:rPr>
                          <w:rFonts w:ascii="Calibri" w:hAnsi="Calibri"/>
                        </w:rPr>
                      </w:pPr>
                    </w:p>
                    <w:p w14:paraId="6B7405DB" w14:textId="63A9CC69" w:rsidR="00632605" w:rsidRPr="00A37DFF" w:rsidRDefault="00632605" w:rsidP="00DE0AD3">
                      <w:pPr>
                        <w:rPr>
                          <w:rFonts w:ascii="Calibri" w:hAnsi="Calibri"/>
                        </w:rPr>
                      </w:pPr>
                      <w:r>
                        <w:rPr>
                          <w:rFonts w:ascii="Calibri" w:hAnsi="Calibri"/>
                        </w:rPr>
                        <w:t>The research team cannot control what personally identifiable information is shared directly by the contributor via GitHub. Sharing someone else’s personal information violates our code of conduct and will be removed by the moderators.</w:t>
                      </w:r>
                    </w:p>
                  </w:txbxContent>
                </v:textbox>
                <w10:anchorlock/>
              </v:shape>
            </w:pict>
          </mc:Fallback>
        </mc:AlternateContent>
      </w:r>
    </w:p>
    <w:p w14:paraId="694E7943" w14:textId="77777777" w:rsidR="00DF5014" w:rsidRDefault="00DF5014" w:rsidP="00DF5014">
      <w:pPr>
        <w:pStyle w:val="applicpara"/>
        <w:rPr>
          <w:rFonts w:ascii="Palatino" w:hAnsi="Palatino"/>
          <w:sz w:val="24"/>
          <w:szCs w:val="24"/>
        </w:rPr>
      </w:pPr>
    </w:p>
    <w:p w14:paraId="028EDC8E" w14:textId="77777777" w:rsidR="00DF5014" w:rsidRDefault="00E62421" w:rsidP="00DF5014">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001ECA95" wp14:editId="384E6449">
                <wp:extent cx="6212840" cy="473075"/>
                <wp:effectExtent l="10795" t="13970" r="5715" b="8255"/>
                <wp:docPr id="3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2840" cy="473075"/>
                        </a:xfrm>
                        <a:prstGeom prst="rect">
                          <a:avLst/>
                        </a:prstGeom>
                        <a:solidFill>
                          <a:srgbClr val="FFFFFF"/>
                        </a:solidFill>
                        <a:ln w="9525">
                          <a:solidFill>
                            <a:srgbClr val="000000"/>
                          </a:solidFill>
                          <a:miter lim="800000"/>
                          <a:headEnd/>
                          <a:tailEnd/>
                        </a:ln>
                      </wps:spPr>
                      <wps:txbx>
                        <w:txbxContent>
                          <w:p w14:paraId="09288F7C" w14:textId="77777777" w:rsidR="00632605" w:rsidRPr="00A00B9A" w:rsidRDefault="00632605" w:rsidP="00DF5014">
                            <w:pPr>
                              <w:rPr>
                                <w:rFonts w:ascii="Calibri" w:hAnsi="Calibri"/>
                                <w:b/>
                                <w:sz w:val="24"/>
                                <w:szCs w:val="24"/>
                              </w:rPr>
                            </w:pPr>
                            <w:r>
                              <w:rPr>
                                <w:rFonts w:ascii="Calibri" w:hAnsi="Calibri"/>
                                <w:b/>
                                <w:sz w:val="24"/>
                                <w:szCs w:val="24"/>
                              </w:rPr>
                              <w:t>Question 17</w:t>
                            </w:r>
                            <w:r w:rsidRPr="00A00B9A">
                              <w:rPr>
                                <w:rFonts w:ascii="Calibri" w:hAnsi="Calibri"/>
                                <w:b/>
                                <w:sz w:val="24"/>
                                <w:szCs w:val="24"/>
                              </w:rPr>
                              <w:t xml:space="preserve">:  </w:t>
                            </w:r>
                            <w:r>
                              <w:rPr>
                                <w:rFonts w:ascii="Calibri" w:hAnsi="Calibri"/>
                                <w:b/>
                                <w:sz w:val="24"/>
                                <w:szCs w:val="24"/>
                              </w:rPr>
                              <w:t>What payments, expenses or other benefits and inducements will participants receive?</w:t>
                            </w:r>
                          </w:p>
                        </w:txbxContent>
                      </wps:txbx>
                      <wps:bodyPr rot="0" vert="horz" wrap="square" lIns="91440" tIns="45720" rIns="91440" bIns="45720" anchor="t" anchorCtr="0" upright="1">
                        <a:spAutoFit/>
                      </wps:bodyPr>
                    </wps:wsp>
                  </a:graphicData>
                </a:graphic>
              </wp:inline>
            </w:drawing>
          </mc:Choice>
          <mc:Fallback>
            <w:pict>
              <v:shape w14:anchorId="001ECA95" id="Text Box 49" o:spid="_x0000_s1078" type="#_x0000_t202" style="width:489.2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">
                <v:textbox style="mso-fit-shape-to-text:t">
                  <w:txbxContent>
                    <w:p w14:paraId="09288F7C" w14:textId="77777777" w:rsidR="00632605" w:rsidRPr="00A00B9A" w:rsidRDefault="00632605" w:rsidP="00DF5014">
                      <w:pPr>
                        <w:rPr>
                          <w:rFonts w:ascii="Calibri" w:hAnsi="Calibri"/>
                          <w:b/>
                          <w:sz w:val="24"/>
                          <w:szCs w:val="24"/>
                        </w:rPr>
                      </w:pPr>
                      <w:r>
                        <w:rPr>
                          <w:rFonts w:ascii="Calibri" w:hAnsi="Calibri"/>
                          <w:b/>
                          <w:sz w:val="24"/>
                          <w:szCs w:val="24"/>
                        </w:rPr>
                        <w:t>Question 17</w:t>
                      </w:r>
                      <w:r w:rsidRPr="00A00B9A">
                        <w:rPr>
                          <w:rFonts w:ascii="Calibri" w:hAnsi="Calibri"/>
                          <w:b/>
                          <w:sz w:val="24"/>
                          <w:szCs w:val="24"/>
                        </w:rPr>
                        <w:t xml:space="preserve">:  </w:t>
                      </w:r>
                      <w:r>
                        <w:rPr>
                          <w:rFonts w:ascii="Calibri" w:hAnsi="Calibri"/>
                          <w:b/>
                          <w:sz w:val="24"/>
                          <w:szCs w:val="24"/>
                        </w:rPr>
                        <w:t>What payments, expenses or other benefits and inducements will participants receive?</w:t>
                      </w:r>
                    </w:p>
                  </w:txbxContent>
                </v:textbox>
                <w10:anchorlock/>
              </v:shape>
            </w:pict>
          </mc:Fallback>
        </mc:AlternateContent>
      </w:r>
    </w:p>
    <w:p w14:paraId="3DAFE590" w14:textId="77777777" w:rsidR="00DF5014" w:rsidRDefault="00E62421" w:rsidP="00DF5014">
      <w:pPr>
        <w:pStyle w:val="applicpara"/>
        <w:rPr>
          <w:rFonts w:ascii="Palatino" w:hAnsi="Palatino"/>
          <w:sz w:val="24"/>
          <w:szCs w:val="24"/>
        </w:rPr>
      </w:pPr>
      <w:r>
        <w:rPr>
          <w:rFonts w:ascii="Palatino" w:hAnsi="Palatino"/>
          <w:noProof/>
          <w:sz w:val="24"/>
          <w:szCs w:val="24"/>
          <w:lang w:eastAsia="en-GB"/>
        </w:rPr>
        <w:lastRenderedPageBreak/>
        <mc:AlternateContent>
          <mc:Choice Requires="wps">
            <w:drawing>
              <wp:inline distT="0" distB="0" distL="0" distR="0" wp14:anchorId="326A1A2A" wp14:editId="2B7A96B9">
                <wp:extent cx="6217285" cy="463550"/>
                <wp:effectExtent l="1905" t="3175" r="635" b="0"/>
                <wp:docPr id="3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285" cy="46355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6F70C024" w14:textId="77777777" w:rsidR="00632605" w:rsidRPr="00DF5014" w:rsidRDefault="00632605" w:rsidP="00DF5014">
                            <w:pPr>
                              <w:adjustRightInd w:val="0"/>
                              <w:rPr>
                                <w:rFonts w:ascii="Calibri" w:hAnsi="Calibri" w:cs="Arial-BoldMT_7"/>
                                <w:bCs/>
                                <w:sz w:val="24"/>
                                <w:szCs w:val="24"/>
                                <w:lang w:eastAsia="en-GB"/>
                              </w:rPr>
                            </w:pPr>
                            <w:r>
                              <w:rPr>
                                <w:rFonts w:ascii="Calibri" w:hAnsi="Calibri"/>
                                <w:i/>
                                <w:sz w:val="24"/>
                                <w:szCs w:val="24"/>
                              </w:rPr>
                              <w:t>Notes: Give details. If it is monetary say how much, how it will be paid and on what basis is the amount determined.</w:t>
                            </w:r>
                          </w:p>
                        </w:txbxContent>
                      </wps:txbx>
                      <wps:bodyPr rot="0" vert="horz" wrap="square" lIns="91440" tIns="45720" rIns="91440" bIns="45720" anchor="t" anchorCtr="0" upright="1">
                        <a:spAutoFit/>
                      </wps:bodyPr>
                    </wps:wsp>
                  </a:graphicData>
                </a:graphic>
              </wp:inline>
            </w:drawing>
          </mc:Choice>
          <mc:Fallback>
            <w:pict>
              <v:shape w14:anchorId="326A1A2A" id="Text Box 48" o:spid="_x0000_s1079" type="#_x0000_t202" style="width:489.55pt;height: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" fillcolor="#d6e3bc" stroked="f" strokecolor="#9bbb59" strokeweight="1pt">
                <v:shadow color="#4e6128" offset="1pt"/>
                <v:textbox style="mso-fit-shape-to-text:t">
                  <w:txbxContent>
                    <w:p w14:paraId="6F70C024" w14:textId="77777777" w:rsidR="00632605" w:rsidRPr="00DF5014" w:rsidRDefault="00632605" w:rsidP="00DF5014">
                      <w:pPr>
                        <w:adjustRightInd w:val="0"/>
                        <w:rPr>
                          <w:rFonts w:ascii="Calibri" w:hAnsi="Calibri" w:cs="Arial-BoldMT_7"/>
                          <w:bCs/>
                          <w:sz w:val="24"/>
                          <w:szCs w:val="24"/>
                          <w:lang w:eastAsia="en-GB"/>
                        </w:rPr>
                      </w:pPr>
                      <w:r>
                        <w:rPr>
                          <w:rFonts w:ascii="Calibri" w:hAnsi="Calibri"/>
                          <w:i/>
                          <w:sz w:val="24"/>
                          <w:szCs w:val="24"/>
                        </w:rPr>
                        <w:t>Notes: Give details. If it is monetary say how much, how it will be paid and on what basis is the amount determined.</w:t>
                      </w:r>
                    </w:p>
                  </w:txbxContent>
                </v:textbox>
                <w10:anchorlock/>
              </v:shape>
            </w:pict>
          </mc:Fallback>
        </mc:AlternateContent>
      </w:r>
    </w:p>
    <w:p w14:paraId="2006A513" w14:textId="77777777" w:rsidR="00DF5014" w:rsidRDefault="00DF5014" w:rsidP="00DF5014">
      <w:pPr>
        <w:pStyle w:val="applicpara"/>
        <w:rPr>
          <w:rFonts w:ascii="Palatino" w:hAnsi="Palatino"/>
          <w:sz w:val="24"/>
          <w:szCs w:val="24"/>
        </w:rPr>
      </w:pPr>
    </w:p>
    <w:p w14:paraId="39F799A0" w14:textId="77777777" w:rsidR="00DF5014" w:rsidRDefault="00E62421" w:rsidP="00DF5014">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18F50C67" wp14:editId="48F9C9ED">
                <wp:extent cx="6212840" cy="2673350"/>
                <wp:effectExtent l="0" t="0" r="16510" b="12700"/>
                <wp:docPr id="3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2840" cy="2673350"/>
                        </a:xfrm>
                        <a:prstGeom prst="rect">
                          <a:avLst/>
                        </a:prstGeom>
                        <a:solidFill>
                          <a:srgbClr val="FFFFFF"/>
                        </a:solidFill>
                        <a:ln w="9525">
                          <a:solidFill>
                            <a:srgbClr val="000000"/>
                          </a:solidFill>
                          <a:miter lim="800000"/>
                          <a:headEnd/>
                          <a:tailEnd/>
                        </a:ln>
                      </wps:spPr>
                      <wps:txbx>
                        <w:txbxContent>
                          <w:p w14:paraId="011ED924" w14:textId="4081EBED" w:rsidR="00632605" w:rsidRDefault="00632605" w:rsidP="00DF5014">
                            <w:pPr>
                              <w:rPr>
                                <w:rFonts w:ascii="Calibri" w:hAnsi="Calibri"/>
                              </w:rPr>
                            </w:pPr>
                            <w:r>
                              <w:rPr>
                                <w:rFonts w:ascii="Calibri" w:hAnsi="Calibri"/>
                              </w:rPr>
                              <w:t>Participants will be paid for their time as well as for reasonable travel expenses. Autistica will pay £75/half day (focus group), £20/hour (1:1 user testing) or £10/30 minute (1:1 user testing). This will be paid by Autistica to the participants directly into their bank account. The amount will be the same for all participants, and is not dependent on their responses nor on successful completion of the session.</w:t>
                            </w:r>
                          </w:p>
                          <w:p w14:paraId="2EC6515B" w14:textId="77777777" w:rsidR="00632605" w:rsidRDefault="00632605" w:rsidP="00DF5014">
                            <w:pPr>
                              <w:rPr>
                                <w:rFonts w:ascii="Calibri" w:hAnsi="Calibri"/>
                              </w:rPr>
                            </w:pPr>
                          </w:p>
                          <w:p w14:paraId="2573364A" w14:textId="0D5F0864" w:rsidR="00632605" w:rsidRDefault="00632605" w:rsidP="00DF5014">
                            <w:pPr>
                              <w:rPr>
                                <w:rFonts w:ascii="Calibri" w:hAnsi="Calibri"/>
                              </w:rPr>
                            </w:pPr>
                            <w:r>
                              <w:rPr>
                                <w:rFonts w:ascii="Calibri" w:hAnsi="Calibri"/>
                              </w:rPr>
                              <w:t>We will provide refreshments for participants.</w:t>
                            </w:r>
                          </w:p>
                          <w:p w14:paraId="29D1A25D" w14:textId="6A4E89D9" w:rsidR="00632605" w:rsidRDefault="00632605" w:rsidP="00DF5014">
                            <w:pPr>
                              <w:rPr>
                                <w:rFonts w:ascii="Calibri" w:hAnsi="Calibri"/>
                              </w:rPr>
                            </w:pPr>
                          </w:p>
                          <w:p w14:paraId="2D2936A4" w14:textId="77777777" w:rsidR="00632605" w:rsidRDefault="00632605" w:rsidP="00DF5014">
                            <w:pPr>
                              <w:rPr>
                                <w:rFonts w:ascii="Calibri" w:hAnsi="Calibri"/>
                              </w:rPr>
                            </w:pPr>
                            <w:r>
                              <w:rPr>
                                <w:rFonts w:ascii="Calibri" w:hAnsi="Calibri"/>
                              </w:rPr>
                              <w:t>We will not financially reimburse online contributors.</w:t>
                            </w:r>
                          </w:p>
                          <w:p w14:paraId="308A6BA6" w14:textId="77777777" w:rsidR="00632605" w:rsidRDefault="00632605" w:rsidP="00DF5014">
                            <w:pPr>
                              <w:rPr>
                                <w:rFonts w:ascii="Calibri" w:hAnsi="Calibri"/>
                              </w:rPr>
                            </w:pPr>
                          </w:p>
                          <w:p w14:paraId="620B2F48" w14:textId="31C472FA" w:rsidR="00632605" w:rsidRPr="00A37DFF" w:rsidRDefault="00632605" w:rsidP="00DF5014">
                            <w:pPr>
                              <w:rPr>
                                <w:rFonts w:ascii="Calibri" w:hAnsi="Calibri"/>
                              </w:rPr>
                            </w:pPr>
                            <w:r>
                              <w:rPr>
                                <w:rFonts w:ascii="Calibri" w:hAnsi="Calibri"/>
                              </w:rPr>
                              <w:t xml:space="preserve">We will acknowledge members of the community prominently at our GitHub repository. Participants </w:t>
                            </w:r>
                            <w:r w:rsidRPr="003D72EE">
                              <w:rPr>
                                <w:rFonts w:ascii="Calibri" w:hAnsi="Calibri"/>
                                <w:b/>
                              </w:rPr>
                              <w:t>do not need</w:t>
                            </w:r>
                            <w:r>
                              <w:rPr>
                                <w:rFonts w:ascii="Calibri" w:hAnsi="Calibri"/>
                              </w:rPr>
                              <w:t xml:space="preserve"> to be publicly acknowledged. They will be asked when contributing (in person on online) if they would like to be included in the public list or not. Their decision on this point will not affect their input to the project. We will permit the use of pseudonyms when crediting an individual’s contribution.</w:t>
                            </w:r>
                            <w:r w:rsidR="005D40A2">
                              <w:rPr>
                                <w:rFonts w:ascii="Calibri" w:hAnsi="Calibri"/>
                              </w:rPr>
                              <w:t xml:space="preserve"> (Appendix </w:t>
                            </w:r>
                            <w:r w:rsidR="005D40A2" w:rsidRPr="005D40A2">
                              <w:rPr>
                                <w:rFonts w:ascii="Calibri" w:hAnsi="Calibri"/>
                                <w:b/>
                              </w:rPr>
                              <w:t>A4_BuildingASafeCommunity.pdf</w:t>
                            </w:r>
                            <w:r w:rsidR="005D40A2">
                              <w:rPr>
                                <w:rFonts w:ascii="Calibri" w:hAnsi="Calibri"/>
                              </w:rPr>
                              <w:t>).</w:t>
                            </w:r>
                          </w:p>
                        </w:txbxContent>
                      </wps:txbx>
                      <wps:bodyPr rot="0" vert="horz" wrap="square" lIns="91440" tIns="45720" rIns="91440" bIns="45720" anchor="t" anchorCtr="0" upright="1">
                        <a:noAutofit/>
                      </wps:bodyPr>
                    </wps:wsp>
                  </a:graphicData>
                </a:graphic>
              </wp:inline>
            </w:drawing>
          </mc:Choice>
          <mc:Fallback>
            <w:pict>
              <v:shape w14:anchorId="18F50C67" id="Text Box 47" o:spid="_x0000_s1080" type="#_x0000_t202" style="width:489.2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">
                <v:textbox>
                  <w:txbxContent>
                    <w:p w14:paraId="011ED924" w14:textId="4081EBED" w:rsidR="00632605" w:rsidRDefault="00632605" w:rsidP="00DF5014">
                      <w:pPr>
                        <w:rPr>
                          <w:rFonts w:ascii="Calibri" w:hAnsi="Calibri"/>
                        </w:rPr>
                      </w:pPr>
                      <w:r>
                        <w:rPr>
                          <w:rFonts w:ascii="Calibri" w:hAnsi="Calibri"/>
                        </w:rPr>
                        <w:t xml:space="preserve">Participants will be paid for their time as well as for reasonable travel expenses. Autistica will pay £75/half day (focus group), £20/hour (1:1 user testing) or £10/30 minute (1:1 user testing). This will be paid by Autistica to the participants directly into their bank account. The amount will be the same for all </w:t>
                      </w:r>
                      <w:r>
                        <w:rPr>
                          <w:rFonts w:ascii="Calibri" w:hAnsi="Calibri"/>
                        </w:rPr>
                        <w:t>participants, and is not dependent on their responses nor on successful completion of the session.</w:t>
                      </w:r>
                    </w:p>
                    <w:p w14:paraId="2EC6515B" w14:textId="77777777" w:rsidR="00632605" w:rsidRDefault="00632605" w:rsidP="00DF5014">
                      <w:pPr>
                        <w:rPr>
                          <w:rFonts w:ascii="Calibri" w:hAnsi="Calibri"/>
                        </w:rPr>
                      </w:pPr>
                    </w:p>
                    <w:p w14:paraId="2573364A" w14:textId="0D5F0864" w:rsidR="00632605" w:rsidRDefault="00632605" w:rsidP="00DF5014">
                      <w:pPr>
                        <w:rPr>
                          <w:rFonts w:ascii="Calibri" w:hAnsi="Calibri"/>
                        </w:rPr>
                      </w:pPr>
                      <w:r>
                        <w:rPr>
                          <w:rFonts w:ascii="Calibri" w:hAnsi="Calibri"/>
                        </w:rPr>
                        <w:t>We will provide refreshments for participants.</w:t>
                      </w:r>
                    </w:p>
                    <w:p w14:paraId="29D1A25D" w14:textId="6A4E89D9" w:rsidR="00632605" w:rsidRDefault="00632605" w:rsidP="00DF5014">
                      <w:pPr>
                        <w:rPr>
                          <w:rFonts w:ascii="Calibri" w:hAnsi="Calibri"/>
                        </w:rPr>
                      </w:pPr>
                    </w:p>
                    <w:p w14:paraId="2D2936A4" w14:textId="77777777" w:rsidR="00632605" w:rsidRDefault="00632605" w:rsidP="00DF5014">
                      <w:pPr>
                        <w:rPr>
                          <w:rFonts w:ascii="Calibri" w:hAnsi="Calibri"/>
                        </w:rPr>
                      </w:pPr>
                      <w:r>
                        <w:rPr>
                          <w:rFonts w:ascii="Calibri" w:hAnsi="Calibri"/>
                        </w:rPr>
                        <w:t>We will not financially reimburse online contributors.</w:t>
                      </w:r>
                    </w:p>
                    <w:p w14:paraId="308A6BA6" w14:textId="77777777" w:rsidR="00632605" w:rsidRDefault="00632605" w:rsidP="00DF5014">
                      <w:pPr>
                        <w:rPr>
                          <w:rFonts w:ascii="Calibri" w:hAnsi="Calibri"/>
                        </w:rPr>
                      </w:pPr>
                    </w:p>
                    <w:p w14:paraId="620B2F48" w14:textId="31C472FA" w:rsidR="00632605" w:rsidRPr="00A37DFF" w:rsidRDefault="00632605" w:rsidP="00DF5014">
                      <w:pPr>
                        <w:rPr>
                          <w:rFonts w:ascii="Calibri" w:hAnsi="Calibri"/>
                        </w:rPr>
                      </w:pPr>
                      <w:r>
                        <w:rPr>
                          <w:rFonts w:ascii="Calibri" w:hAnsi="Calibri"/>
                        </w:rPr>
                        <w:t xml:space="preserve">We will acknowledge members of the community prominently at our GitHub repository. Participants </w:t>
                      </w:r>
                      <w:r w:rsidRPr="003D72EE">
                        <w:rPr>
                          <w:rFonts w:ascii="Calibri" w:hAnsi="Calibri"/>
                          <w:b/>
                        </w:rPr>
                        <w:t>do not need</w:t>
                      </w:r>
                      <w:r>
                        <w:rPr>
                          <w:rFonts w:ascii="Calibri" w:hAnsi="Calibri"/>
                        </w:rPr>
                        <w:t xml:space="preserve"> to be publicly acknowledged. They will be asked when contributing (in person on online) if they would like to be included in the public list or not. Their decision on this point will not affect their input to the project. We will permit the use of pseudonyms when crediting an individual’s contribution.</w:t>
                      </w:r>
                      <w:r w:rsidR="005D40A2">
                        <w:rPr>
                          <w:rFonts w:ascii="Calibri" w:hAnsi="Calibri"/>
                        </w:rPr>
                        <w:t xml:space="preserve"> (Appendix </w:t>
                      </w:r>
                      <w:r w:rsidR="005D40A2" w:rsidRPr="005D40A2">
                        <w:rPr>
                          <w:rFonts w:ascii="Calibri" w:hAnsi="Calibri"/>
                          <w:b/>
                        </w:rPr>
                        <w:t>A4_BuildingASafeCommunity.pdf</w:t>
                      </w:r>
                      <w:r w:rsidR="005D40A2">
                        <w:rPr>
                          <w:rFonts w:ascii="Calibri" w:hAnsi="Calibri"/>
                        </w:rPr>
                        <w:t>).</w:t>
                      </w:r>
                    </w:p>
                  </w:txbxContent>
                </v:textbox>
                <w10:anchorlock/>
              </v:shape>
            </w:pict>
          </mc:Fallback>
        </mc:AlternateContent>
      </w:r>
    </w:p>
    <w:p w14:paraId="6ACD7327" w14:textId="77777777" w:rsidR="00DE0AD3" w:rsidRDefault="00DE0AD3" w:rsidP="00DE0AD3">
      <w:pPr>
        <w:pStyle w:val="applicpara"/>
        <w:rPr>
          <w:rFonts w:ascii="Palatino" w:hAnsi="Palatino"/>
          <w:sz w:val="24"/>
          <w:szCs w:val="24"/>
        </w:rPr>
      </w:pPr>
    </w:p>
    <w:p w14:paraId="66C78BD0" w14:textId="77777777" w:rsidR="007D0215" w:rsidRDefault="007D0215" w:rsidP="00DE0AD3">
      <w:pPr>
        <w:pStyle w:val="applicpara"/>
        <w:rPr>
          <w:rFonts w:ascii="Palatino" w:hAnsi="Palatino"/>
          <w:sz w:val="24"/>
          <w:szCs w:val="24"/>
        </w:rPr>
      </w:pPr>
    </w:p>
    <w:p w14:paraId="104B9317" w14:textId="77777777" w:rsidR="00DE0AD3" w:rsidRDefault="00E62421" w:rsidP="00DE0AD3">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1ABB2614" wp14:editId="18B08444">
                <wp:extent cx="6214745" cy="287020"/>
                <wp:effectExtent l="10795" t="10795" r="13335" b="6985"/>
                <wp:docPr id="2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287020"/>
                        </a:xfrm>
                        <a:prstGeom prst="rect">
                          <a:avLst/>
                        </a:prstGeom>
                        <a:solidFill>
                          <a:srgbClr val="FFFFFF"/>
                        </a:solidFill>
                        <a:ln w="9525">
                          <a:solidFill>
                            <a:srgbClr val="000000"/>
                          </a:solidFill>
                          <a:miter lim="800000"/>
                          <a:headEnd/>
                          <a:tailEnd/>
                        </a:ln>
                      </wps:spPr>
                      <wps:txbx>
                        <w:txbxContent>
                          <w:p w14:paraId="3E305F03" w14:textId="77777777" w:rsidR="00632605" w:rsidRPr="00A00B9A" w:rsidRDefault="00632605" w:rsidP="00DE0AD3">
                            <w:pPr>
                              <w:rPr>
                                <w:rFonts w:ascii="Calibri" w:hAnsi="Calibri"/>
                                <w:b/>
                                <w:sz w:val="24"/>
                                <w:szCs w:val="24"/>
                              </w:rPr>
                            </w:pPr>
                            <w:r>
                              <w:rPr>
                                <w:rFonts w:ascii="Calibri" w:hAnsi="Calibri"/>
                                <w:b/>
                                <w:sz w:val="24"/>
                                <w:szCs w:val="24"/>
                              </w:rPr>
                              <w:t xml:space="preserve">Question </w:t>
                            </w:r>
                            <w:r w:rsidRPr="006F7EBC">
                              <w:rPr>
                                <w:rFonts w:ascii="Calibri" w:hAnsi="Calibri"/>
                                <w:b/>
                                <w:sz w:val="24"/>
                                <w:szCs w:val="24"/>
                              </w:rPr>
                              <w:t>1</w:t>
                            </w:r>
                            <w:r>
                              <w:rPr>
                                <w:rFonts w:ascii="Calibri" w:hAnsi="Calibri"/>
                                <w:b/>
                                <w:sz w:val="24"/>
                                <w:szCs w:val="24"/>
                              </w:rPr>
                              <w:t>8</w:t>
                            </w:r>
                            <w:r w:rsidRPr="006F7EBC">
                              <w:rPr>
                                <w:rFonts w:ascii="Calibri" w:hAnsi="Calibri"/>
                                <w:b/>
                                <w:sz w:val="24"/>
                                <w:szCs w:val="24"/>
                              </w:rPr>
                              <w:t>:  At the end of the study, what will participants be told about the investigation?</w:t>
                            </w:r>
                            <w:r>
                              <w:rPr>
                                <w:rFonts w:ascii="Palatino" w:hAnsi="Palatino"/>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1ABB2614" id="Text Box 55" o:spid="_x0000_s1081" type="#_x0000_t202" style="width:489.3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">
                <v:textbox style="mso-fit-shape-to-text:t">
                  <w:txbxContent>
                    <w:p w14:paraId="3E305F03" w14:textId="77777777" w:rsidR="00632605" w:rsidRPr="00A00B9A" w:rsidRDefault="00632605" w:rsidP="00DE0AD3">
                      <w:pPr>
                        <w:rPr>
                          <w:rFonts w:ascii="Calibri" w:hAnsi="Calibri"/>
                          <w:b/>
                          <w:sz w:val="24"/>
                          <w:szCs w:val="24"/>
                        </w:rPr>
                      </w:pPr>
                      <w:r>
                        <w:rPr>
                          <w:rFonts w:ascii="Calibri" w:hAnsi="Calibri"/>
                          <w:b/>
                          <w:sz w:val="24"/>
                          <w:szCs w:val="24"/>
                        </w:rPr>
                        <w:t xml:space="preserve">Question </w:t>
                      </w:r>
                      <w:r w:rsidRPr="006F7EBC">
                        <w:rPr>
                          <w:rFonts w:ascii="Calibri" w:hAnsi="Calibri"/>
                          <w:b/>
                          <w:sz w:val="24"/>
                          <w:szCs w:val="24"/>
                        </w:rPr>
                        <w:t>1</w:t>
                      </w:r>
                      <w:r>
                        <w:rPr>
                          <w:rFonts w:ascii="Calibri" w:hAnsi="Calibri"/>
                          <w:b/>
                          <w:sz w:val="24"/>
                          <w:szCs w:val="24"/>
                        </w:rPr>
                        <w:t>8</w:t>
                      </w:r>
                      <w:r w:rsidRPr="006F7EBC">
                        <w:rPr>
                          <w:rFonts w:ascii="Calibri" w:hAnsi="Calibri"/>
                          <w:b/>
                          <w:sz w:val="24"/>
                          <w:szCs w:val="24"/>
                        </w:rPr>
                        <w:t>:  At the end of the study, what will participants be told about the investigation?</w:t>
                      </w:r>
                      <w:r>
                        <w:rPr>
                          <w:rFonts w:ascii="Palatino" w:hAnsi="Palatino"/>
                          <w:sz w:val="24"/>
                          <w:szCs w:val="24"/>
                        </w:rPr>
                        <w:t xml:space="preserve">  </w:t>
                      </w:r>
                    </w:p>
                  </w:txbxContent>
                </v:textbox>
                <w10:anchorlock/>
              </v:shape>
            </w:pict>
          </mc:Fallback>
        </mc:AlternateContent>
      </w:r>
    </w:p>
    <w:p w14:paraId="3E569BBE" w14:textId="77777777" w:rsidR="00DE0AD3" w:rsidRDefault="00E62421" w:rsidP="00DE0AD3">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6CEE49E" wp14:editId="0A2558EB">
                <wp:extent cx="6217285" cy="648970"/>
                <wp:effectExtent l="1905" t="635" r="635" b="0"/>
                <wp:docPr id="2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285" cy="64897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3848DF8" w14:textId="77777777" w:rsidR="00632605" w:rsidRPr="006F7EBC" w:rsidRDefault="00632605" w:rsidP="00DE0AD3">
                            <w:pPr>
                              <w:adjustRightInd w:val="0"/>
                              <w:rPr>
                                <w:rFonts w:ascii="Calibri" w:hAnsi="Calibri" w:cs="Arial-BoldMT_7"/>
                                <w:bCs/>
                                <w:i/>
                                <w:sz w:val="24"/>
                                <w:szCs w:val="24"/>
                                <w:lang w:eastAsia="en-GB"/>
                              </w:rPr>
                            </w:pPr>
                            <w:r w:rsidRPr="006F7EBC">
                              <w:rPr>
                                <w:rFonts w:ascii="Calibri" w:hAnsi="Calibri"/>
                                <w:i/>
                                <w:sz w:val="24"/>
                                <w:szCs w:val="24"/>
                              </w:rPr>
                              <w:t>Notes: Give details of debriefings, ways of alleviating any distress that might be caused by the study and ways of dealing with any clinical problem that may arise relating to the focus of the study.</w:t>
                            </w:r>
                          </w:p>
                        </w:txbxContent>
                      </wps:txbx>
                      <wps:bodyPr rot="0" vert="horz" wrap="square" lIns="91440" tIns="45720" rIns="91440" bIns="45720" anchor="t" anchorCtr="0" upright="1">
                        <a:spAutoFit/>
                      </wps:bodyPr>
                    </wps:wsp>
                  </a:graphicData>
                </a:graphic>
              </wp:inline>
            </w:drawing>
          </mc:Choice>
          <mc:Fallback>
            <w:pict>
              <v:shape w14:anchorId="46CEE49E" id="Text Box 54" o:spid="_x0000_s1082" type="#_x0000_t202" style="width:489.5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" fillcolor="#d6e3bc" stroked="f" strokecolor="#9bbb59" strokeweight="1pt">
                <v:shadow color="#4e6128" offset="1pt"/>
                <v:textbox style="mso-fit-shape-to-text:t">
                  <w:txbxContent>
                    <w:p w14:paraId="53848DF8" w14:textId="77777777" w:rsidR="00632605" w:rsidRPr="006F7EBC" w:rsidRDefault="00632605" w:rsidP="00DE0AD3">
                      <w:pPr>
                        <w:adjustRightInd w:val="0"/>
                        <w:rPr>
                          <w:rFonts w:ascii="Calibri" w:hAnsi="Calibri" w:cs="Arial-BoldMT_7"/>
                          <w:bCs/>
                          <w:i/>
                          <w:sz w:val="24"/>
                          <w:szCs w:val="24"/>
                          <w:lang w:eastAsia="en-GB"/>
                        </w:rPr>
                      </w:pPr>
                      <w:r w:rsidRPr="006F7EBC">
                        <w:rPr>
                          <w:rFonts w:ascii="Calibri" w:hAnsi="Calibri"/>
                          <w:i/>
                          <w:sz w:val="24"/>
                          <w:szCs w:val="24"/>
                        </w:rPr>
                        <w:t>Notes: Give details of debriefings, ways of alleviating any distress that might be caused by the study and ways of dealing with any clinical problem that may arise relating to the focus of the study.</w:t>
                      </w:r>
                    </w:p>
                  </w:txbxContent>
                </v:textbox>
                <w10:anchorlock/>
              </v:shape>
            </w:pict>
          </mc:Fallback>
        </mc:AlternateContent>
      </w:r>
    </w:p>
    <w:p w14:paraId="1BA19F51" w14:textId="77777777" w:rsidR="00DE0AD3" w:rsidRDefault="00DE0AD3" w:rsidP="00DE0AD3">
      <w:pPr>
        <w:pStyle w:val="applicpara"/>
        <w:rPr>
          <w:rFonts w:ascii="Palatino" w:hAnsi="Palatino"/>
          <w:sz w:val="24"/>
          <w:szCs w:val="24"/>
        </w:rPr>
      </w:pPr>
    </w:p>
    <w:p w14:paraId="2269B15B" w14:textId="77777777" w:rsidR="00DE0AD3" w:rsidRDefault="00E62421" w:rsidP="00DE0AD3">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55D0E8D7" wp14:editId="4A867DE1">
                <wp:extent cx="6212840" cy="655320"/>
                <wp:effectExtent l="0" t="0" r="16510" b="11430"/>
                <wp:docPr id="2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2840" cy="655320"/>
                        </a:xfrm>
                        <a:prstGeom prst="rect">
                          <a:avLst/>
                        </a:prstGeom>
                        <a:solidFill>
                          <a:srgbClr val="FFFFFF"/>
                        </a:solidFill>
                        <a:ln w="9525">
                          <a:solidFill>
                            <a:srgbClr val="000000"/>
                          </a:solidFill>
                          <a:miter lim="800000"/>
                          <a:headEnd/>
                          <a:tailEnd/>
                        </a:ln>
                      </wps:spPr>
                      <wps:txbx>
                        <w:txbxContent>
                          <w:p w14:paraId="6B62275B" w14:textId="168DCA5E" w:rsidR="00632605" w:rsidRPr="00A37DFF" w:rsidRDefault="00632605" w:rsidP="00DE0AD3">
                            <w:pPr>
                              <w:rPr>
                                <w:rFonts w:ascii="Calibri" w:hAnsi="Calibri"/>
                              </w:rPr>
                            </w:pPr>
                            <w:r>
                              <w:rPr>
                                <w:rFonts w:ascii="Calibri" w:hAnsi="Calibri"/>
                              </w:rPr>
                              <w:t>The participants will be kept informed of the progress of the study if they consent to being contacted via the newsletter mailing list</w:t>
                            </w:r>
                            <w:r w:rsidR="000A4F5E">
                              <w:rPr>
                                <w:rFonts w:ascii="Calibri" w:hAnsi="Calibri"/>
                              </w:rPr>
                              <w:t xml:space="preserve"> (</w:t>
                            </w:r>
                            <w:hyperlink r:id="rId35" w:history="1">
                              <w:r w:rsidR="000A4F5E" w:rsidRPr="008039FA">
                                <w:rPr>
                                  <w:rStyle w:val="Hyperlink"/>
                                  <w:rFonts w:ascii="Calibri" w:hAnsi="Calibri"/>
                                </w:rPr>
                                <w:t>https://tinyletter.com/AutisticaTuringCitizenScience</w:t>
                              </w:r>
                            </w:hyperlink>
                            <w:r w:rsidR="000A4F5E">
                              <w:rPr>
                                <w:rFonts w:ascii="Calibri" w:hAnsi="Calibri"/>
                              </w:rPr>
                              <w:t>)</w:t>
                            </w:r>
                            <w:r>
                              <w:rPr>
                                <w:rFonts w:ascii="Calibri" w:hAnsi="Calibri"/>
                              </w:rPr>
                              <w:t>. There will be no information about the study hidden from the participants at any point throughout the process.</w:t>
                            </w:r>
                          </w:p>
                        </w:txbxContent>
                      </wps:txbx>
                      <wps:bodyPr rot="0" vert="horz" wrap="square" lIns="91440" tIns="45720" rIns="91440" bIns="45720" anchor="t" anchorCtr="0" upright="1">
                        <a:noAutofit/>
                      </wps:bodyPr>
                    </wps:wsp>
                  </a:graphicData>
                </a:graphic>
              </wp:inline>
            </w:drawing>
          </mc:Choice>
          <mc:Fallback>
            <w:pict>
              <v:shape w14:anchorId="55D0E8D7" id="Text Box 53" o:spid="_x0000_s1083" type="#_x0000_t202" style="width:489.2pt;height:5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">
                <v:textbox>
                  <w:txbxContent>
                    <w:p w14:paraId="6B62275B" w14:textId="168DCA5E" w:rsidR="00632605" w:rsidRPr="00A37DFF" w:rsidRDefault="00632605" w:rsidP="00DE0AD3">
                      <w:pPr>
                        <w:rPr>
                          <w:rFonts w:ascii="Calibri" w:hAnsi="Calibri"/>
                        </w:rPr>
                      </w:pPr>
                      <w:r>
                        <w:rPr>
                          <w:rFonts w:ascii="Calibri" w:hAnsi="Calibri"/>
                        </w:rPr>
                        <w:t>The participants will be kept informed of the progress of the study if they consent to being contacted via the newsletter mailing list</w:t>
                      </w:r>
                      <w:r w:rsidR="000A4F5E">
                        <w:rPr>
                          <w:rFonts w:ascii="Calibri" w:hAnsi="Calibri"/>
                        </w:rPr>
                        <w:t xml:space="preserve"> (</w:t>
                      </w:r>
                      <w:hyperlink r:id="rId36" w:history="1">
                        <w:r w:rsidR="000A4F5E" w:rsidRPr="008039FA">
                          <w:rPr>
                            <w:rStyle w:val="Hyperlink"/>
                            <w:rFonts w:ascii="Calibri" w:hAnsi="Calibri"/>
                          </w:rPr>
                          <w:t>https://tinyletter.com/AutisticaTuringCitizenScience</w:t>
                        </w:r>
                      </w:hyperlink>
                      <w:r w:rsidR="000A4F5E">
                        <w:rPr>
                          <w:rFonts w:ascii="Calibri" w:hAnsi="Calibri"/>
                        </w:rPr>
                        <w:t>)</w:t>
                      </w:r>
                      <w:r>
                        <w:rPr>
                          <w:rFonts w:ascii="Calibri" w:hAnsi="Calibri"/>
                        </w:rPr>
                        <w:t>. There will be no information about the study hidden from the participants at any point throughout the process.</w:t>
                      </w:r>
                    </w:p>
                  </w:txbxContent>
                </v:textbox>
                <w10:anchorlock/>
              </v:shape>
            </w:pict>
          </mc:Fallback>
        </mc:AlternateContent>
      </w:r>
    </w:p>
    <w:p w14:paraId="4BC5BC1C" w14:textId="77777777" w:rsidR="006F7EBC" w:rsidRDefault="006F7EBC" w:rsidP="006F7EBC">
      <w:pPr>
        <w:pStyle w:val="applicpara"/>
        <w:rPr>
          <w:rFonts w:ascii="Palatino" w:hAnsi="Palatino"/>
          <w:sz w:val="24"/>
          <w:szCs w:val="24"/>
        </w:rPr>
      </w:pPr>
    </w:p>
    <w:p w14:paraId="7BCE6605" w14:textId="77777777" w:rsidR="006F7EBC" w:rsidRDefault="00E62421" w:rsidP="006F7EBC">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6138F581" wp14:editId="612F420F">
                <wp:extent cx="6214745" cy="473075"/>
                <wp:effectExtent l="10795" t="10795" r="13335" b="11430"/>
                <wp:docPr id="2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473075"/>
                        </a:xfrm>
                        <a:prstGeom prst="rect">
                          <a:avLst/>
                        </a:prstGeom>
                        <a:solidFill>
                          <a:srgbClr val="FFFFFF"/>
                        </a:solidFill>
                        <a:ln w="9525">
                          <a:solidFill>
                            <a:srgbClr val="000000"/>
                          </a:solidFill>
                          <a:miter lim="800000"/>
                          <a:headEnd/>
                          <a:tailEnd/>
                        </a:ln>
                      </wps:spPr>
                      <wps:txbx>
                        <w:txbxContent>
                          <w:p w14:paraId="2B709680" w14:textId="77777777" w:rsidR="00632605" w:rsidRPr="00A00B9A" w:rsidRDefault="00632605" w:rsidP="006F7EBC">
                            <w:pPr>
                              <w:rPr>
                                <w:rFonts w:ascii="Calibri" w:hAnsi="Calibri"/>
                                <w:b/>
                                <w:sz w:val="24"/>
                                <w:szCs w:val="24"/>
                              </w:rPr>
                            </w:pPr>
                            <w:r>
                              <w:rPr>
                                <w:rFonts w:ascii="Calibri" w:hAnsi="Calibri"/>
                                <w:b/>
                                <w:sz w:val="24"/>
                                <w:szCs w:val="24"/>
                              </w:rPr>
                              <w:t>Question 19</w:t>
                            </w:r>
                            <w:r w:rsidRPr="006F7EBC">
                              <w:rPr>
                                <w:rFonts w:ascii="Calibri" w:hAnsi="Calibri"/>
                                <w:b/>
                                <w:sz w:val="24"/>
                                <w:szCs w:val="24"/>
                              </w:rPr>
                              <w:t>:  Has the person carrying out the study had previous experience of the procedures?  If not, who will supervise that person?</w:t>
                            </w:r>
                          </w:p>
                        </w:txbxContent>
                      </wps:txbx>
                      <wps:bodyPr rot="0" vert="horz" wrap="square" lIns="91440" tIns="45720" rIns="91440" bIns="45720" anchor="t" anchorCtr="0" upright="1">
                        <a:spAutoFit/>
                      </wps:bodyPr>
                    </wps:wsp>
                  </a:graphicData>
                </a:graphic>
              </wp:inline>
            </w:drawing>
          </mc:Choice>
          <mc:Fallback>
            <w:pict>
              <v:shape w14:anchorId="6138F581" id="Text Box 68" o:spid="_x0000_s1084" type="#_x0000_t202" style="width:489.35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">
                <v:textbox style="mso-fit-shape-to-text:t">
                  <w:txbxContent>
                    <w:p w14:paraId="2B709680" w14:textId="77777777" w:rsidR="00632605" w:rsidRPr="00A00B9A" w:rsidRDefault="00632605" w:rsidP="006F7EBC">
                      <w:pPr>
                        <w:rPr>
                          <w:rFonts w:ascii="Calibri" w:hAnsi="Calibri"/>
                          <w:b/>
                          <w:sz w:val="24"/>
                          <w:szCs w:val="24"/>
                        </w:rPr>
                      </w:pPr>
                      <w:r>
                        <w:rPr>
                          <w:rFonts w:ascii="Calibri" w:hAnsi="Calibri"/>
                          <w:b/>
                          <w:sz w:val="24"/>
                          <w:szCs w:val="24"/>
                        </w:rPr>
                        <w:t>Question 19</w:t>
                      </w:r>
                      <w:r w:rsidRPr="006F7EBC">
                        <w:rPr>
                          <w:rFonts w:ascii="Calibri" w:hAnsi="Calibri"/>
                          <w:b/>
                          <w:sz w:val="24"/>
                          <w:szCs w:val="24"/>
                        </w:rPr>
                        <w:t>:  Has the person carrying out the study had previous experience of the procedures?  If not, who will supervise that person?</w:t>
                      </w:r>
                    </w:p>
                  </w:txbxContent>
                </v:textbox>
                <w10:anchorlock/>
              </v:shape>
            </w:pict>
          </mc:Fallback>
        </mc:AlternateContent>
      </w:r>
    </w:p>
    <w:p w14:paraId="382CC494" w14:textId="77777777" w:rsidR="006F7EBC" w:rsidRDefault="00E62421" w:rsidP="006F7EBC">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6D061E60" wp14:editId="1EC83C6B">
                <wp:extent cx="6274435" cy="463550"/>
                <wp:effectExtent l="1905" t="635" r="635" b="2540"/>
                <wp:docPr id="2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4435" cy="46355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8E5C23C" w14:textId="77777777" w:rsidR="00632605" w:rsidRPr="006F7EBC" w:rsidRDefault="00632605" w:rsidP="006F7EBC">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Say who will be undertaking the procedures involved and what training and/or experience they have. If supervision is necessary, indicate who will provide it.</w:t>
                            </w:r>
                          </w:p>
                        </w:txbxContent>
                      </wps:txbx>
                      <wps:bodyPr rot="0" vert="horz" wrap="square" lIns="91440" tIns="45720" rIns="91440" bIns="45720" anchor="t" anchorCtr="0" upright="1">
                        <a:spAutoFit/>
                      </wps:bodyPr>
                    </wps:wsp>
                  </a:graphicData>
                </a:graphic>
              </wp:inline>
            </w:drawing>
          </mc:Choice>
          <mc:Fallback>
            <w:pict>
              <v:shape w14:anchorId="6D061E60" id="Text Box 67" o:spid="_x0000_s1085" type="#_x0000_t202" style="width:494.05pt;height: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" fillcolor="#d6e3bc" stroked="f" strokecolor="#9bbb59" strokeweight="1pt">
                <v:shadow color="#4e6128" offset="1pt"/>
                <v:textbox style="mso-fit-shape-to-text:t">
                  <w:txbxContent>
                    <w:p w14:paraId="58E5C23C" w14:textId="77777777" w:rsidR="00632605" w:rsidRPr="006F7EBC" w:rsidRDefault="00632605" w:rsidP="006F7EBC">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Say who will be undertaking the procedures involved and what training and/or experience they have. If supervision is necessary, indicate who will provide it.</w:t>
                      </w:r>
                    </w:p>
                  </w:txbxContent>
                </v:textbox>
                <w10:anchorlock/>
              </v:shape>
            </w:pict>
          </mc:Fallback>
        </mc:AlternateContent>
      </w:r>
    </w:p>
    <w:p w14:paraId="287E37DC" w14:textId="77777777" w:rsidR="006F7EBC" w:rsidRDefault="006F7EBC" w:rsidP="006F7EBC">
      <w:pPr>
        <w:pStyle w:val="applicpara"/>
        <w:rPr>
          <w:rFonts w:ascii="Palatino" w:hAnsi="Palatino"/>
          <w:sz w:val="24"/>
          <w:szCs w:val="24"/>
        </w:rPr>
      </w:pPr>
    </w:p>
    <w:p w14:paraId="0D31C173" w14:textId="77777777" w:rsidR="006F7EBC" w:rsidRDefault="00E62421" w:rsidP="006F7EBC">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02C28BF3" wp14:editId="6C864177">
                <wp:extent cx="6218555" cy="2000250"/>
                <wp:effectExtent l="0" t="0" r="10795" b="19050"/>
                <wp:docPr id="2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8555" cy="2000250"/>
                        </a:xfrm>
                        <a:prstGeom prst="rect">
                          <a:avLst/>
                        </a:prstGeom>
                        <a:solidFill>
                          <a:srgbClr val="FFFFFF"/>
                        </a:solidFill>
                        <a:ln w="9525">
                          <a:solidFill>
                            <a:srgbClr val="000000"/>
                          </a:solidFill>
                          <a:miter lim="800000"/>
                          <a:headEnd/>
                          <a:tailEnd/>
                        </a:ln>
                      </wps:spPr>
                      <wps:txbx>
                        <w:txbxContent>
                          <w:p w14:paraId="760D595A" w14:textId="29E223F7" w:rsidR="00632605" w:rsidRDefault="00632605" w:rsidP="006F7EBC">
                            <w:pPr>
                              <w:rPr>
                                <w:rFonts w:ascii="Calibri" w:hAnsi="Calibri"/>
                              </w:rPr>
                            </w:pPr>
                            <w:r>
                              <w:rPr>
                                <w:rFonts w:ascii="Calibri" w:hAnsi="Calibri"/>
                              </w:rPr>
                              <w:t>The lead researcher, Dr. Kirstie Whitaker, has experience running scientific studies involving seeking and upholding standards of consent. She has extensive experience in building online communities and mediating the challenging conversations that can arise from open contributions.</w:t>
                            </w:r>
                          </w:p>
                          <w:p w14:paraId="555A8B3C" w14:textId="77777777" w:rsidR="00632605" w:rsidRDefault="00632605" w:rsidP="006F7EBC">
                            <w:pPr>
                              <w:rPr>
                                <w:rFonts w:ascii="Calibri" w:hAnsi="Calibri"/>
                              </w:rPr>
                            </w:pPr>
                          </w:p>
                          <w:p w14:paraId="2C4AF1F9" w14:textId="638A7B9E" w:rsidR="00632605" w:rsidRDefault="00632605" w:rsidP="006F7EBC">
                            <w:pPr>
                              <w:rPr>
                                <w:rFonts w:ascii="Calibri" w:hAnsi="Calibri"/>
                              </w:rPr>
                            </w:pPr>
                            <w:r>
                              <w:rPr>
                                <w:rFonts w:ascii="Calibri" w:hAnsi="Calibri"/>
                              </w:rPr>
                              <w:t xml:space="preserve">Autistica as an organisation has extensive experience running similar consultation sessions recruiting from the same community (via. the Insight Group and Discover Network). </w:t>
                            </w:r>
                          </w:p>
                          <w:p w14:paraId="562CA8FB" w14:textId="77777777" w:rsidR="00632605" w:rsidRDefault="00632605" w:rsidP="006F7EBC">
                            <w:pPr>
                              <w:rPr>
                                <w:rFonts w:ascii="Calibri" w:hAnsi="Calibri"/>
                              </w:rPr>
                            </w:pPr>
                          </w:p>
                          <w:p w14:paraId="5EC25C2A" w14:textId="62C491CF" w:rsidR="00632605" w:rsidRPr="00A37DFF" w:rsidRDefault="00632605" w:rsidP="006F7EBC">
                            <w:pPr>
                              <w:rPr>
                                <w:rFonts w:ascii="Calibri" w:hAnsi="Calibri"/>
                              </w:rPr>
                            </w:pPr>
                            <w:r>
                              <w:rPr>
                                <w:rFonts w:ascii="Calibri" w:hAnsi="Calibri"/>
                              </w:rPr>
                              <w:t>The initial sessions will be co-facilitated by Autistica’s Discover co-ordinator, Bethan Davies, who has direct experience of running focus groups and similar sessions. Dr Whitaker has experience facilitating inclusive groups and will mentor and train members of the research team who facilitate in person interactions.</w:t>
                            </w:r>
                          </w:p>
                        </w:txbxContent>
                      </wps:txbx>
                      <wps:bodyPr rot="0" vert="horz" wrap="square" lIns="91440" tIns="45720" rIns="91440" bIns="45720" anchor="t" anchorCtr="0" upright="1">
                        <a:noAutofit/>
                      </wps:bodyPr>
                    </wps:wsp>
                  </a:graphicData>
                </a:graphic>
              </wp:inline>
            </w:drawing>
          </mc:Choice>
          <mc:Fallback>
            <w:pict>
              <v:shape w14:anchorId="02C28BF3" id="Text Box 66" o:spid="_x0000_s1086" type="#_x0000_t202" style="width:489.6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">
                <v:textbox>
                  <w:txbxContent>
                    <w:p w14:paraId="760D595A" w14:textId="29E223F7" w:rsidR="00632605" w:rsidRDefault="00632605" w:rsidP="006F7EBC">
                      <w:pPr>
                        <w:rPr>
                          <w:rFonts w:ascii="Calibri" w:hAnsi="Calibri"/>
                        </w:rPr>
                      </w:pPr>
                      <w:r>
                        <w:rPr>
                          <w:rFonts w:ascii="Calibri" w:hAnsi="Calibri"/>
                        </w:rPr>
                        <w:t xml:space="preserve">The lead researcher, </w:t>
                      </w:r>
                      <w:r>
                        <w:rPr>
                          <w:rFonts w:ascii="Calibri" w:hAnsi="Calibri"/>
                        </w:rPr>
                        <w:t>Dr. Kirstie Whitaker, has experience running scientific studies involving seeking and upholding standards of consent. She has extensive experience in building online communities and mediating the challenging conversations that can arise from open contributions.</w:t>
                      </w:r>
                    </w:p>
                    <w:p w14:paraId="555A8B3C" w14:textId="77777777" w:rsidR="00632605" w:rsidRDefault="00632605" w:rsidP="006F7EBC">
                      <w:pPr>
                        <w:rPr>
                          <w:rFonts w:ascii="Calibri" w:hAnsi="Calibri"/>
                        </w:rPr>
                      </w:pPr>
                    </w:p>
                    <w:p w14:paraId="2C4AF1F9" w14:textId="638A7B9E" w:rsidR="00632605" w:rsidRDefault="00632605" w:rsidP="006F7EBC">
                      <w:pPr>
                        <w:rPr>
                          <w:rFonts w:ascii="Calibri" w:hAnsi="Calibri"/>
                        </w:rPr>
                      </w:pPr>
                      <w:r>
                        <w:rPr>
                          <w:rFonts w:ascii="Calibri" w:hAnsi="Calibri"/>
                        </w:rPr>
                        <w:t xml:space="preserve">Autistica as an organisation has extensive experience running similar consultation sessions recruiting from the same community (via. the Insight Group and Discover Network). </w:t>
                      </w:r>
                    </w:p>
                    <w:p w14:paraId="562CA8FB" w14:textId="77777777" w:rsidR="00632605" w:rsidRDefault="00632605" w:rsidP="006F7EBC">
                      <w:pPr>
                        <w:rPr>
                          <w:rFonts w:ascii="Calibri" w:hAnsi="Calibri"/>
                        </w:rPr>
                      </w:pPr>
                    </w:p>
                    <w:p w14:paraId="5EC25C2A" w14:textId="62C491CF" w:rsidR="00632605" w:rsidRPr="00A37DFF" w:rsidRDefault="00632605" w:rsidP="006F7EBC">
                      <w:pPr>
                        <w:rPr>
                          <w:rFonts w:ascii="Calibri" w:hAnsi="Calibri"/>
                        </w:rPr>
                      </w:pPr>
                      <w:r>
                        <w:rPr>
                          <w:rFonts w:ascii="Calibri" w:hAnsi="Calibri"/>
                        </w:rPr>
                        <w:t>The initial sessions will be co-facilitated by Autistica’s Discover co-ordinator, Bethan Davies, who has direct experience of running focus groups and similar sessions. Dr Whitaker has experience facilitating inclusive groups and will mentor and train members of the research team who facilitate in person interactions.</w:t>
                      </w:r>
                    </w:p>
                  </w:txbxContent>
                </v:textbox>
                <w10:anchorlock/>
              </v:shape>
            </w:pict>
          </mc:Fallback>
        </mc:AlternateContent>
      </w:r>
    </w:p>
    <w:p w14:paraId="48D71A0A" w14:textId="77777777" w:rsidR="00CC1D9D" w:rsidRDefault="00CC1D9D" w:rsidP="00CC1D9D">
      <w:pPr>
        <w:pStyle w:val="applicquestion"/>
        <w:ind w:left="0" w:firstLine="0"/>
        <w:rPr>
          <w:rFonts w:ascii="Palatino" w:hAnsi="Palatino"/>
          <w:sz w:val="24"/>
          <w:szCs w:val="24"/>
        </w:rPr>
      </w:pPr>
    </w:p>
    <w:p w14:paraId="7F0ED37C" w14:textId="77777777" w:rsidR="00CC1D9D" w:rsidRDefault="00CC1D9D" w:rsidP="00CC1D9D">
      <w:pPr>
        <w:pStyle w:val="applicpara"/>
        <w:rPr>
          <w:rFonts w:ascii="Palatino" w:hAnsi="Palatino"/>
          <w:sz w:val="24"/>
          <w:szCs w:val="24"/>
        </w:rPr>
      </w:pPr>
    </w:p>
    <w:p w14:paraId="76D444CA" w14:textId="77777777" w:rsidR="00CC1D9D" w:rsidRDefault="00E62421" w:rsidP="00CC1D9D">
      <w:pPr>
        <w:pStyle w:val="applicpara"/>
        <w:rPr>
          <w:rFonts w:ascii="Palatino" w:hAnsi="Palatino"/>
          <w:sz w:val="24"/>
          <w:szCs w:val="24"/>
        </w:rPr>
      </w:pPr>
      <w:r>
        <w:rPr>
          <w:rFonts w:ascii="Palatino" w:hAnsi="Palatino"/>
          <w:noProof/>
          <w:sz w:val="24"/>
          <w:szCs w:val="24"/>
          <w:lang w:eastAsia="en-GB"/>
        </w:rPr>
        <w:lastRenderedPageBreak/>
        <mc:AlternateContent>
          <mc:Choice Requires="wps">
            <w:drawing>
              <wp:inline distT="0" distB="0" distL="0" distR="0" wp14:anchorId="43D62A82" wp14:editId="0A298E14">
                <wp:extent cx="6216650" cy="473075"/>
                <wp:effectExtent l="10795" t="8890" r="11430" b="13335"/>
                <wp:docPr id="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473075"/>
                        </a:xfrm>
                        <a:prstGeom prst="rect">
                          <a:avLst/>
                        </a:prstGeom>
                        <a:solidFill>
                          <a:srgbClr val="FFFFFF"/>
                        </a:solidFill>
                        <a:ln w="9525">
                          <a:solidFill>
                            <a:srgbClr val="000000"/>
                          </a:solidFill>
                          <a:miter lim="800000"/>
                          <a:headEnd/>
                          <a:tailEnd/>
                        </a:ln>
                      </wps:spPr>
                      <wps:txbx>
                        <w:txbxContent>
                          <w:p w14:paraId="530BD211" w14:textId="77777777" w:rsidR="00632605" w:rsidRPr="00CC1D9D" w:rsidRDefault="00632605" w:rsidP="00CC1D9D">
                            <w:pPr>
                              <w:adjustRightInd w:val="0"/>
                              <w:rPr>
                                <w:rFonts w:ascii="Calibri" w:hAnsi="Calibri" w:cs="Arial-BoldMT_7"/>
                                <w:b/>
                                <w:bCs/>
                                <w:sz w:val="24"/>
                                <w:szCs w:val="24"/>
                                <w:lang w:eastAsia="en-GB"/>
                              </w:rPr>
                            </w:pPr>
                            <w:r>
                              <w:rPr>
                                <w:rFonts w:ascii="Calibri" w:hAnsi="Calibri"/>
                                <w:b/>
                                <w:sz w:val="24"/>
                                <w:szCs w:val="24"/>
                              </w:rPr>
                              <w:t>Question 20</w:t>
                            </w:r>
                            <w:r w:rsidRPr="00CC1D9D">
                              <w:rPr>
                                <w:rFonts w:ascii="Calibri" w:hAnsi="Calibri"/>
                                <w:b/>
                                <w:sz w:val="24"/>
                                <w:szCs w:val="24"/>
                              </w:rPr>
                              <w:t xml:space="preserve">:  </w:t>
                            </w:r>
                            <w:r w:rsidRPr="00CC1D9D">
                              <w:rPr>
                                <w:rFonts w:ascii="Calibri" w:hAnsi="Calibri" w:cs="Arial-BoldMT_7"/>
                                <w:b/>
                                <w:bCs/>
                                <w:sz w:val="24"/>
                                <w:szCs w:val="24"/>
                                <w:lang w:eastAsia="en-GB"/>
                              </w:rPr>
                              <w:t>What arrangements are there for insurance and/or indemnity to meet the potential legal liability for harm to participants arising from the conduct of the study?</w:t>
                            </w:r>
                          </w:p>
                        </w:txbxContent>
                      </wps:txbx>
                      <wps:bodyPr rot="0" vert="horz" wrap="square" lIns="91440" tIns="45720" rIns="91440" bIns="45720" anchor="t" anchorCtr="0" upright="1">
                        <a:spAutoFit/>
                      </wps:bodyPr>
                    </wps:wsp>
                  </a:graphicData>
                </a:graphic>
              </wp:inline>
            </w:drawing>
          </mc:Choice>
          <mc:Fallback>
            <w:pict>
              <v:shape w14:anchorId="43D62A82" id="Text Box 71" o:spid="_x0000_s1087" type="#_x0000_t202" style="width:489.5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">
                <v:textbox style="mso-fit-shape-to-text:t">
                  <w:txbxContent>
                    <w:p w14:paraId="530BD211" w14:textId="77777777" w:rsidR="00632605" w:rsidRPr="00CC1D9D" w:rsidRDefault="00632605" w:rsidP="00CC1D9D">
                      <w:pPr>
                        <w:adjustRightInd w:val="0"/>
                        <w:rPr>
                          <w:rFonts w:ascii="Calibri" w:hAnsi="Calibri" w:cs="Arial-BoldMT_7"/>
                          <w:b/>
                          <w:bCs/>
                          <w:sz w:val="24"/>
                          <w:szCs w:val="24"/>
                          <w:lang w:eastAsia="en-GB"/>
                        </w:rPr>
                      </w:pPr>
                      <w:r>
                        <w:rPr>
                          <w:rFonts w:ascii="Calibri" w:hAnsi="Calibri"/>
                          <w:b/>
                          <w:sz w:val="24"/>
                          <w:szCs w:val="24"/>
                        </w:rPr>
                        <w:t>Question 20</w:t>
                      </w:r>
                      <w:r w:rsidRPr="00CC1D9D">
                        <w:rPr>
                          <w:rFonts w:ascii="Calibri" w:hAnsi="Calibri"/>
                          <w:b/>
                          <w:sz w:val="24"/>
                          <w:szCs w:val="24"/>
                        </w:rPr>
                        <w:t xml:space="preserve">:  </w:t>
                      </w:r>
                      <w:r w:rsidRPr="00CC1D9D">
                        <w:rPr>
                          <w:rFonts w:ascii="Calibri" w:hAnsi="Calibri" w:cs="Arial-BoldMT_7"/>
                          <w:b/>
                          <w:bCs/>
                          <w:sz w:val="24"/>
                          <w:szCs w:val="24"/>
                          <w:lang w:eastAsia="en-GB"/>
                        </w:rPr>
                        <w:t>What arrangements are there for insurance and/or indemnity to meet the potential legal liability for harm to participants arising from the conduct of the study?</w:t>
                      </w:r>
                    </w:p>
                  </w:txbxContent>
                </v:textbox>
                <w10:anchorlock/>
              </v:shape>
            </w:pict>
          </mc:Fallback>
        </mc:AlternateContent>
      </w:r>
    </w:p>
    <w:p w14:paraId="485FE641" w14:textId="77777777" w:rsidR="00CC1D9D" w:rsidRDefault="00E62421" w:rsidP="00CC1D9D">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773C485D" wp14:editId="5EB11357">
                <wp:extent cx="6221095" cy="1207135"/>
                <wp:effectExtent l="1905" t="0" r="0" b="3810"/>
                <wp:docPr id="2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095" cy="120713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845F6A7" w14:textId="77777777" w:rsidR="00632605" w:rsidRPr="006F7EBC" w:rsidRDefault="00632605" w:rsidP="00CC1D9D">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I</w:t>
                            </w:r>
                            <w:r w:rsidRPr="00CC1D9D">
                              <w:rPr>
                                <w:rFonts w:ascii="Calibri" w:hAnsi="Calibri"/>
                                <w:i/>
                                <w:sz w:val="24"/>
                                <w:szCs w:val="24"/>
                              </w:rPr>
                              <w:t>nsurance would normally be provided by the University's or Medical Research Council's insurance for persons employed by them or working in their institutions.</w:t>
                            </w:r>
                            <w:r>
                              <w:rPr>
                                <w:rFonts w:ascii="Calibri" w:hAnsi="Calibri"/>
                                <w:i/>
                                <w:sz w:val="24"/>
                                <w:szCs w:val="24"/>
                              </w:rPr>
                              <w:t xml:space="preserve"> Please contact the appropriate Insurance Office to arrange for insurance. </w:t>
                            </w:r>
                            <w:r w:rsidRPr="00CC1D9D">
                              <w:rPr>
                                <w:rFonts w:ascii="Calibri" w:hAnsi="Calibri"/>
                                <w:i/>
                                <w:sz w:val="24"/>
                                <w:szCs w:val="24"/>
                              </w:rPr>
                              <w:t>If you do not have an appropriate institutional affiliation, say how you will provide public indemnity insurance, including insurance against non-negligent injury to participants.</w:t>
                            </w:r>
                            <w:r>
                              <w:rPr>
                                <w:rFonts w:ascii="Calibri" w:hAnsi="Calibri"/>
                                <w:i/>
                                <w:sz w:val="24"/>
                                <w:szCs w:val="24"/>
                              </w:rPr>
                              <w:t xml:space="preserve"> Evidence of insurance is required before a Letter of Approval can be issued.</w:t>
                            </w:r>
                          </w:p>
                        </w:txbxContent>
                      </wps:txbx>
                      <wps:bodyPr rot="0" vert="horz" wrap="square" lIns="91440" tIns="45720" rIns="91440" bIns="45720" anchor="t" anchorCtr="0" upright="1">
                        <a:spAutoFit/>
                      </wps:bodyPr>
                    </wps:wsp>
                  </a:graphicData>
                </a:graphic>
              </wp:inline>
            </w:drawing>
          </mc:Choice>
          <mc:Fallback>
            <w:pict>
              <v:shape w14:anchorId="773C485D" id="Text Box 70" o:spid="_x0000_s1088" type="#_x0000_t202" style="width:489.85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" fillcolor="#d6e3bc" stroked="f" strokecolor="#9bbb59" strokeweight="1pt">
                <v:shadow color="#4e6128" offset="1pt"/>
                <v:textbox style="mso-fit-shape-to-text:t">
                  <w:txbxContent>
                    <w:p w14:paraId="5845F6A7" w14:textId="77777777" w:rsidR="00632605" w:rsidRPr="006F7EBC" w:rsidRDefault="00632605" w:rsidP="00CC1D9D">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I</w:t>
                      </w:r>
                      <w:r w:rsidRPr="00CC1D9D">
                        <w:rPr>
                          <w:rFonts w:ascii="Calibri" w:hAnsi="Calibri"/>
                          <w:i/>
                          <w:sz w:val="24"/>
                          <w:szCs w:val="24"/>
                        </w:rPr>
                        <w:t>nsurance would normally be provided by the University's or Medical Research Council's insurance for persons employed by them or working in their institutions.</w:t>
                      </w:r>
                      <w:r>
                        <w:rPr>
                          <w:rFonts w:ascii="Calibri" w:hAnsi="Calibri"/>
                          <w:i/>
                          <w:sz w:val="24"/>
                          <w:szCs w:val="24"/>
                        </w:rPr>
                        <w:t xml:space="preserve"> Please contact the appropriate Insurance Office to arrange for insurance. </w:t>
                      </w:r>
                      <w:r w:rsidRPr="00CC1D9D">
                        <w:rPr>
                          <w:rFonts w:ascii="Calibri" w:hAnsi="Calibri"/>
                          <w:i/>
                          <w:sz w:val="24"/>
                          <w:szCs w:val="24"/>
                        </w:rPr>
                        <w:t>If you do not have an appropriate institutional affiliation, say how you will provide public indemnity insurance, including insurance against non-negligent injury to participants.</w:t>
                      </w:r>
                      <w:r>
                        <w:rPr>
                          <w:rFonts w:ascii="Calibri" w:hAnsi="Calibri"/>
                          <w:i/>
                          <w:sz w:val="24"/>
                          <w:szCs w:val="24"/>
                        </w:rPr>
                        <w:t xml:space="preserve"> Evidence of insurance is required before a Letter of Approval can be issued.</w:t>
                      </w:r>
                    </w:p>
                  </w:txbxContent>
                </v:textbox>
                <w10:anchorlock/>
              </v:shape>
            </w:pict>
          </mc:Fallback>
        </mc:AlternateContent>
      </w:r>
    </w:p>
    <w:p w14:paraId="2211229B" w14:textId="77777777" w:rsidR="00CC1D9D" w:rsidRDefault="00CC1D9D" w:rsidP="00CC1D9D">
      <w:pPr>
        <w:pStyle w:val="applicpara"/>
        <w:rPr>
          <w:rFonts w:ascii="Palatino" w:hAnsi="Palatino"/>
          <w:sz w:val="24"/>
          <w:szCs w:val="24"/>
        </w:rPr>
      </w:pPr>
    </w:p>
    <w:p w14:paraId="066969BB" w14:textId="77777777" w:rsidR="007D0215" w:rsidRDefault="00E62421" w:rsidP="00016819">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A3FDEAD" wp14:editId="68B26651">
                <wp:extent cx="6216650" cy="676910"/>
                <wp:effectExtent l="0" t="0" r="12700" b="27940"/>
                <wp:docPr id="2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676910"/>
                        </a:xfrm>
                        <a:prstGeom prst="rect">
                          <a:avLst/>
                        </a:prstGeom>
                        <a:solidFill>
                          <a:srgbClr val="FFFFFF"/>
                        </a:solidFill>
                        <a:ln w="9525">
                          <a:solidFill>
                            <a:srgbClr val="000000"/>
                          </a:solidFill>
                          <a:miter lim="800000"/>
                          <a:headEnd/>
                          <a:tailEnd/>
                        </a:ln>
                      </wps:spPr>
                      <wps:txbx>
                        <w:txbxContent>
                          <w:p w14:paraId="1AAE24DC" w14:textId="0EA93FEB" w:rsidR="00632605" w:rsidRPr="00A37DFF" w:rsidRDefault="00632605" w:rsidP="00CC1D9D">
                            <w:pPr>
                              <w:rPr>
                                <w:rFonts w:ascii="Calibri" w:hAnsi="Calibri"/>
                              </w:rPr>
                            </w:pPr>
                            <w:r>
                              <w:rPr>
                                <w:rFonts w:ascii="Calibri" w:hAnsi="Calibri"/>
                              </w:rPr>
                              <w:t>The research team will be covered by Dr Whitaker’s insurance as a member of the Department of Psychiatry at the University of Cambridge. We are simultaneously applying for a letter from the Insurance Section and for ethical approval. We will provide the letter as soon as possible.</w:t>
                            </w:r>
                          </w:p>
                        </w:txbxContent>
                      </wps:txbx>
                      <wps:bodyPr rot="0" vert="horz" wrap="square" lIns="91440" tIns="45720" rIns="91440" bIns="45720" anchor="t" anchorCtr="0" upright="1">
                        <a:noAutofit/>
                      </wps:bodyPr>
                    </wps:wsp>
                  </a:graphicData>
                </a:graphic>
              </wp:inline>
            </w:drawing>
          </mc:Choice>
          <mc:Fallback>
            <w:pict>
              <v:shape w14:anchorId="4A3FDEAD" id="Text Box 69" o:spid="_x0000_s1089" type="#_x0000_t202" style="width:489.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">
                <v:textbox>
                  <w:txbxContent>
                    <w:p w14:paraId="1AAE24DC" w14:textId="0EA93FEB" w:rsidR="00632605" w:rsidRPr="00A37DFF" w:rsidRDefault="00632605" w:rsidP="00CC1D9D">
                      <w:pPr>
                        <w:rPr>
                          <w:rFonts w:ascii="Calibri" w:hAnsi="Calibri"/>
                        </w:rPr>
                      </w:pPr>
                      <w:r>
                        <w:rPr>
                          <w:rFonts w:ascii="Calibri" w:hAnsi="Calibri"/>
                        </w:rPr>
                        <w:t>The research team will be covered by Dr Whitaker’s insurance as a member of the Department of Psychiatry at the University of Cambridge. We are simultaneously applying for a letter from the Insurance Section and for ethical approval. We will provide the letter as soon as possible.</w:t>
                      </w:r>
                    </w:p>
                  </w:txbxContent>
                </v:textbox>
                <w10:anchorlock/>
              </v:shape>
            </w:pict>
          </mc:Fallback>
        </mc:AlternateContent>
      </w:r>
    </w:p>
    <w:p w14:paraId="1509E11C" w14:textId="77777777" w:rsidR="007D0215" w:rsidRDefault="007D0215" w:rsidP="00671AD2">
      <w:pPr>
        <w:pStyle w:val="applicpara"/>
        <w:rPr>
          <w:rFonts w:ascii="Palatino" w:hAnsi="Palatino"/>
          <w:sz w:val="24"/>
          <w:szCs w:val="24"/>
        </w:rPr>
      </w:pPr>
    </w:p>
    <w:p w14:paraId="370DAF29" w14:textId="77777777" w:rsidR="00671AD2" w:rsidRDefault="00E62421" w:rsidP="00671AD2">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DB258DC" wp14:editId="4E07D693">
                <wp:extent cx="6214745" cy="287020"/>
                <wp:effectExtent l="10795" t="10160" r="13335" b="7620"/>
                <wp:docPr id="2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287020"/>
                        </a:xfrm>
                        <a:prstGeom prst="rect">
                          <a:avLst/>
                        </a:prstGeom>
                        <a:solidFill>
                          <a:srgbClr val="FFFFFF"/>
                        </a:solidFill>
                        <a:ln w="9525">
                          <a:solidFill>
                            <a:srgbClr val="000000"/>
                          </a:solidFill>
                          <a:miter lim="800000"/>
                          <a:headEnd/>
                          <a:tailEnd/>
                        </a:ln>
                      </wps:spPr>
                      <wps:txbx>
                        <w:txbxContent>
                          <w:p w14:paraId="25AD8C53" w14:textId="77777777" w:rsidR="00632605" w:rsidRPr="00CC1D9D" w:rsidRDefault="00632605" w:rsidP="00671AD2">
                            <w:pPr>
                              <w:adjustRightInd w:val="0"/>
                              <w:rPr>
                                <w:rFonts w:ascii="Calibri" w:hAnsi="Calibri" w:cs="Arial-BoldMT_7"/>
                                <w:b/>
                                <w:bCs/>
                                <w:sz w:val="24"/>
                                <w:szCs w:val="24"/>
                                <w:lang w:eastAsia="en-GB"/>
                              </w:rPr>
                            </w:pPr>
                            <w:r>
                              <w:rPr>
                                <w:rFonts w:ascii="Calibri" w:hAnsi="Calibri"/>
                                <w:b/>
                                <w:sz w:val="24"/>
                                <w:szCs w:val="24"/>
                              </w:rPr>
                              <w:t>Question 21</w:t>
                            </w:r>
                            <w:r w:rsidRPr="00CC1D9D">
                              <w:rPr>
                                <w:rFonts w:ascii="Calibri" w:hAnsi="Calibri"/>
                                <w:b/>
                                <w:sz w:val="24"/>
                                <w:szCs w:val="24"/>
                              </w:rPr>
                              <w:t xml:space="preserve">:  </w:t>
                            </w:r>
                            <w:r w:rsidRPr="00CC1D9D">
                              <w:rPr>
                                <w:rFonts w:ascii="Calibri" w:hAnsi="Calibri" w:cs="Arial-BoldMT_7"/>
                                <w:b/>
                                <w:bCs/>
                                <w:sz w:val="24"/>
                                <w:szCs w:val="24"/>
                                <w:lang w:eastAsia="en-GB"/>
                              </w:rPr>
                              <w:t>W</w:t>
                            </w:r>
                            <w:r>
                              <w:rPr>
                                <w:rFonts w:ascii="Calibri" w:hAnsi="Calibri" w:cs="Arial-BoldMT_7"/>
                                <w:b/>
                                <w:bCs/>
                                <w:sz w:val="24"/>
                                <w:szCs w:val="24"/>
                                <w:lang w:eastAsia="en-GB"/>
                              </w:rPr>
                              <w:t>hat arrangements are there for data security during and after the study?</w:t>
                            </w:r>
                          </w:p>
                        </w:txbxContent>
                      </wps:txbx>
                      <wps:bodyPr rot="0" vert="horz" wrap="square" lIns="91440" tIns="45720" rIns="91440" bIns="45720" anchor="t" anchorCtr="0" upright="1">
                        <a:spAutoFit/>
                      </wps:bodyPr>
                    </wps:wsp>
                  </a:graphicData>
                </a:graphic>
              </wp:inline>
            </w:drawing>
          </mc:Choice>
          <mc:Fallback>
            <w:pict>
              <v:shape w14:anchorId="4DB258DC" id="Text Box 75" o:spid="_x0000_s1090" type="#_x0000_t202" style="width:489.3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">
                <v:textbox style="mso-fit-shape-to-text:t">
                  <w:txbxContent>
                    <w:p w14:paraId="25AD8C53" w14:textId="77777777" w:rsidR="00632605" w:rsidRPr="00CC1D9D" w:rsidRDefault="00632605" w:rsidP="00671AD2">
                      <w:pPr>
                        <w:adjustRightInd w:val="0"/>
                        <w:rPr>
                          <w:rFonts w:ascii="Calibri" w:hAnsi="Calibri" w:cs="Arial-BoldMT_7"/>
                          <w:b/>
                          <w:bCs/>
                          <w:sz w:val="24"/>
                          <w:szCs w:val="24"/>
                          <w:lang w:eastAsia="en-GB"/>
                        </w:rPr>
                      </w:pPr>
                      <w:r>
                        <w:rPr>
                          <w:rFonts w:ascii="Calibri" w:hAnsi="Calibri"/>
                          <w:b/>
                          <w:sz w:val="24"/>
                          <w:szCs w:val="24"/>
                        </w:rPr>
                        <w:t>Question 21</w:t>
                      </w:r>
                      <w:r w:rsidRPr="00CC1D9D">
                        <w:rPr>
                          <w:rFonts w:ascii="Calibri" w:hAnsi="Calibri"/>
                          <w:b/>
                          <w:sz w:val="24"/>
                          <w:szCs w:val="24"/>
                        </w:rPr>
                        <w:t xml:space="preserve">:  </w:t>
                      </w:r>
                      <w:r w:rsidRPr="00CC1D9D">
                        <w:rPr>
                          <w:rFonts w:ascii="Calibri" w:hAnsi="Calibri" w:cs="Arial-BoldMT_7"/>
                          <w:b/>
                          <w:bCs/>
                          <w:sz w:val="24"/>
                          <w:szCs w:val="24"/>
                          <w:lang w:eastAsia="en-GB"/>
                        </w:rPr>
                        <w:t>W</w:t>
                      </w:r>
                      <w:r>
                        <w:rPr>
                          <w:rFonts w:ascii="Calibri" w:hAnsi="Calibri" w:cs="Arial-BoldMT_7"/>
                          <w:b/>
                          <w:bCs/>
                          <w:sz w:val="24"/>
                          <w:szCs w:val="24"/>
                          <w:lang w:eastAsia="en-GB"/>
                        </w:rPr>
                        <w:t>hat arrangements are there for data security during and after the study?</w:t>
                      </w:r>
                    </w:p>
                  </w:txbxContent>
                </v:textbox>
                <w10:anchorlock/>
              </v:shape>
            </w:pict>
          </mc:Fallback>
        </mc:AlternateContent>
      </w:r>
    </w:p>
    <w:p w14:paraId="23059662" w14:textId="77777777" w:rsidR="00671AD2" w:rsidRDefault="00E62421" w:rsidP="00671AD2">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1DBF9966" wp14:editId="5A6CA948">
                <wp:extent cx="6223000" cy="1021080"/>
                <wp:effectExtent l="1905" t="0" r="4445" b="0"/>
                <wp:docPr id="1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2108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D92560C" w14:textId="77777777" w:rsidR="00632605" w:rsidRPr="006F7EBC" w:rsidRDefault="00632605" w:rsidP="00671AD2">
                            <w:pPr>
                              <w:adjustRightInd w:val="0"/>
                              <w:rPr>
                                <w:rFonts w:ascii="Calibri" w:hAnsi="Calibri" w:cs="Arial-BoldMT_7"/>
                                <w:bCs/>
                                <w:i/>
                                <w:sz w:val="24"/>
                                <w:szCs w:val="24"/>
                                <w:lang w:eastAsia="en-GB"/>
                              </w:rPr>
                            </w:pPr>
                            <w:r w:rsidRPr="006F7EBC">
                              <w:rPr>
                                <w:rFonts w:ascii="Calibri" w:hAnsi="Calibri"/>
                                <w:i/>
                                <w:sz w:val="24"/>
                                <w:szCs w:val="24"/>
                              </w:rPr>
                              <w:t xml:space="preserve">Notes: </w:t>
                            </w:r>
                            <w:r w:rsidRPr="00671AD2">
                              <w:rPr>
                                <w:rFonts w:ascii="Calibri" w:hAnsi="Calibri"/>
                                <w:i/>
                                <w:sz w:val="24"/>
                                <w:szCs w:val="24"/>
                              </w:rPr>
                              <w:t xml:space="preserve">Digital data stored on a computer requires compliance with the </w:t>
                            </w:r>
                            <w:r w:rsidRPr="00F1453B">
                              <w:rPr>
                                <w:rFonts w:ascii="Calibri" w:hAnsi="Calibri"/>
                                <w:i/>
                                <w:sz w:val="24"/>
                                <w:szCs w:val="24"/>
                              </w:rPr>
                              <w:t>General Data Protection Regulation</w:t>
                            </w:r>
                            <w:r w:rsidRPr="00671AD2">
                              <w:rPr>
                                <w:rFonts w:ascii="Calibri" w:hAnsi="Calibri"/>
                                <w:i/>
                                <w:sz w:val="24"/>
                                <w:szCs w:val="24"/>
                              </w:rPr>
                              <w:t xml:space="preserve">; indicate if you have discussed this with your Departmental Data Protection Officer and describe any special circumstances that have </w:t>
                            </w:r>
                            <w:r>
                              <w:rPr>
                                <w:rFonts w:ascii="Calibri" w:hAnsi="Calibri"/>
                                <w:i/>
                                <w:sz w:val="24"/>
                                <w:szCs w:val="24"/>
                              </w:rPr>
                              <w:t xml:space="preserve">been </w:t>
                            </w:r>
                            <w:r w:rsidRPr="00671AD2">
                              <w:rPr>
                                <w:rFonts w:ascii="Calibri" w:hAnsi="Calibri"/>
                                <w:i/>
                                <w:sz w:val="24"/>
                                <w:szCs w:val="24"/>
                              </w:rPr>
                              <w:t>identified from that discussion.</w:t>
                            </w:r>
                            <w:r w:rsidRPr="00671AD2">
                              <w:rPr>
                                <w:rFonts w:ascii="Calibri" w:hAnsi="Calibri" w:cs="Arial-BoldMT_7"/>
                                <w:bCs/>
                                <w:i/>
                                <w:sz w:val="24"/>
                                <w:szCs w:val="24"/>
                                <w:lang w:eastAsia="en-GB"/>
                              </w:rPr>
                              <w:t xml:space="preserve"> Say who will have access to participants' personal data during the study and for how long personal data</w:t>
                            </w:r>
                            <w:r>
                              <w:rPr>
                                <w:rFonts w:ascii="Calibri" w:hAnsi="Calibri" w:cs="Arial-BoldMT_7"/>
                                <w:bCs/>
                                <w:i/>
                                <w:sz w:val="24"/>
                                <w:szCs w:val="24"/>
                                <w:lang w:eastAsia="en-GB"/>
                              </w:rPr>
                              <w:t xml:space="preserve"> will</w:t>
                            </w:r>
                            <w:r w:rsidRPr="00671AD2">
                              <w:rPr>
                                <w:rFonts w:ascii="Calibri" w:hAnsi="Calibri" w:cs="Arial-BoldMT_7"/>
                                <w:bCs/>
                                <w:i/>
                                <w:sz w:val="24"/>
                                <w:szCs w:val="24"/>
                                <w:lang w:eastAsia="en-GB"/>
                              </w:rPr>
                              <w:t xml:space="preserve"> be stored or accessed after the study has ended.</w:t>
                            </w:r>
                          </w:p>
                        </w:txbxContent>
                      </wps:txbx>
                      <wps:bodyPr rot="0" vert="horz" wrap="square" lIns="91440" tIns="45720" rIns="91440" bIns="45720" anchor="t" anchorCtr="0" upright="1">
                        <a:spAutoFit/>
                      </wps:bodyPr>
                    </wps:wsp>
                  </a:graphicData>
                </a:graphic>
              </wp:inline>
            </w:drawing>
          </mc:Choice>
          <mc:Fallback>
            <w:pict>
              <v:shape w14:anchorId="1DBF9966" id="Text Box 74" o:spid="_x0000_s1091" type="#_x0000_t202" style="width:490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" fillcolor="#d6e3bc" stroked="f" strokecolor="#9bbb59" strokeweight="1pt">
                <v:shadow color="#4e6128" offset="1pt"/>
                <v:textbox style="mso-fit-shape-to-text:t">
                  <w:txbxContent>
                    <w:p w14:paraId="5D92560C" w14:textId="77777777" w:rsidR="00632605" w:rsidRPr="006F7EBC" w:rsidRDefault="00632605" w:rsidP="00671AD2">
                      <w:pPr>
                        <w:adjustRightInd w:val="0"/>
                        <w:rPr>
                          <w:rFonts w:ascii="Calibri" w:hAnsi="Calibri" w:cs="Arial-BoldMT_7"/>
                          <w:bCs/>
                          <w:i/>
                          <w:sz w:val="24"/>
                          <w:szCs w:val="24"/>
                          <w:lang w:eastAsia="en-GB"/>
                        </w:rPr>
                      </w:pPr>
                      <w:r w:rsidRPr="006F7EBC">
                        <w:rPr>
                          <w:rFonts w:ascii="Calibri" w:hAnsi="Calibri"/>
                          <w:i/>
                          <w:sz w:val="24"/>
                          <w:szCs w:val="24"/>
                        </w:rPr>
                        <w:t xml:space="preserve">Notes: </w:t>
                      </w:r>
                      <w:r w:rsidRPr="00671AD2">
                        <w:rPr>
                          <w:rFonts w:ascii="Calibri" w:hAnsi="Calibri"/>
                          <w:i/>
                          <w:sz w:val="24"/>
                          <w:szCs w:val="24"/>
                        </w:rPr>
                        <w:t xml:space="preserve">Digital data stored on a computer requires compliance with the </w:t>
                      </w:r>
                      <w:r w:rsidRPr="00F1453B">
                        <w:rPr>
                          <w:rFonts w:ascii="Calibri" w:hAnsi="Calibri"/>
                          <w:i/>
                          <w:sz w:val="24"/>
                          <w:szCs w:val="24"/>
                        </w:rPr>
                        <w:t>General Data Protection Regulation</w:t>
                      </w:r>
                      <w:r w:rsidRPr="00671AD2">
                        <w:rPr>
                          <w:rFonts w:ascii="Calibri" w:hAnsi="Calibri"/>
                          <w:i/>
                          <w:sz w:val="24"/>
                          <w:szCs w:val="24"/>
                        </w:rPr>
                        <w:t xml:space="preserve">; indicate if you have discussed this with your Departmental Data Protection Officer and describe any special circumstances that have </w:t>
                      </w:r>
                      <w:r>
                        <w:rPr>
                          <w:rFonts w:ascii="Calibri" w:hAnsi="Calibri"/>
                          <w:i/>
                          <w:sz w:val="24"/>
                          <w:szCs w:val="24"/>
                        </w:rPr>
                        <w:t xml:space="preserve">been </w:t>
                      </w:r>
                      <w:r w:rsidRPr="00671AD2">
                        <w:rPr>
                          <w:rFonts w:ascii="Calibri" w:hAnsi="Calibri"/>
                          <w:i/>
                          <w:sz w:val="24"/>
                          <w:szCs w:val="24"/>
                        </w:rPr>
                        <w:t>identified from that discussion.</w:t>
                      </w:r>
                      <w:r w:rsidRPr="00671AD2">
                        <w:rPr>
                          <w:rFonts w:ascii="Calibri" w:hAnsi="Calibri" w:cs="Arial-BoldMT_7"/>
                          <w:bCs/>
                          <w:i/>
                          <w:sz w:val="24"/>
                          <w:szCs w:val="24"/>
                          <w:lang w:eastAsia="en-GB"/>
                        </w:rPr>
                        <w:t xml:space="preserve"> Say who will have access to participants' personal data during the study and for how long personal data</w:t>
                      </w:r>
                      <w:r>
                        <w:rPr>
                          <w:rFonts w:ascii="Calibri" w:hAnsi="Calibri" w:cs="Arial-BoldMT_7"/>
                          <w:bCs/>
                          <w:i/>
                          <w:sz w:val="24"/>
                          <w:szCs w:val="24"/>
                          <w:lang w:eastAsia="en-GB"/>
                        </w:rPr>
                        <w:t xml:space="preserve"> will</w:t>
                      </w:r>
                      <w:r w:rsidRPr="00671AD2">
                        <w:rPr>
                          <w:rFonts w:ascii="Calibri" w:hAnsi="Calibri" w:cs="Arial-BoldMT_7"/>
                          <w:bCs/>
                          <w:i/>
                          <w:sz w:val="24"/>
                          <w:szCs w:val="24"/>
                          <w:lang w:eastAsia="en-GB"/>
                        </w:rPr>
                        <w:t xml:space="preserve"> be stored or accessed after the study has ended.</w:t>
                      </w:r>
                    </w:p>
                  </w:txbxContent>
                </v:textbox>
                <w10:anchorlock/>
              </v:shape>
            </w:pict>
          </mc:Fallback>
        </mc:AlternateContent>
      </w:r>
    </w:p>
    <w:p w14:paraId="2866E2F4" w14:textId="77777777" w:rsidR="00671AD2" w:rsidRDefault="00671AD2" w:rsidP="00671AD2">
      <w:pPr>
        <w:pStyle w:val="applicpara"/>
        <w:rPr>
          <w:rFonts w:ascii="Palatino" w:hAnsi="Palatino"/>
          <w:sz w:val="24"/>
          <w:szCs w:val="24"/>
        </w:rPr>
      </w:pPr>
    </w:p>
    <w:p w14:paraId="0E1D6AB5" w14:textId="77777777" w:rsidR="00671AD2" w:rsidRDefault="00E62421" w:rsidP="00671AD2">
      <w:pPr>
        <w:pStyle w:val="applicquestion"/>
        <w:ind w:left="0" w:firstLine="0"/>
        <w:rPr>
          <w:rFonts w:ascii="Palatino" w:hAnsi="Palatino"/>
          <w:sz w:val="24"/>
          <w:szCs w:val="24"/>
        </w:rPr>
      </w:pPr>
      <w:r>
        <w:rPr>
          <w:rFonts w:ascii="Palatino" w:hAnsi="Palatino"/>
          <w:noProof/>
          <w:sz w:val="24"/>
          <w:szCs w:val="24"/>
          <w:lang w:eastAsia="en-GB"/>
        </w:rPr>
        <w:lastRenderedPageBreak/>
        <mc:AlternateContent>
          <mc:Choice Requires="wps">
            <w:drawing>
              <wp:inline distT="0" distB="0" distL="0" distR="0" wp14:anchorId="15A71716" wp14:editId="4A57D52D">
                <wp:extent cx="6214745" cy="6165850"/>
                <wp:effectExtent l="0" t="0" r="14605" b="25400"/>
                <wp:docPr id="1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6165850"/>
                        </a:xfrm>
                        <a:prstGeom prst="rect">
                          <a:avLst/>
                        </a:prstGeom>
                        <a:solidFill>
                          <a:srgbClr val="FFFFFF"/>
                        </a:solidFill>
                        <a:ln w="9525">
                          <a:solidFill>
                            <a:srgbClr val="000000"/>
                          </a:solidFill>
                          <a:miter lim="800000"/>
                          <a:headEnd/>
                          <a:tailEnd/>
                        </a:ln>
                      </wps:spPr>
                      <wps:txbx>
                        <w:txbxContent>
                          <w:p w14:paraId="0C651EFE" w14:textId="3B21EA97" w:rsidR="00632605" w:rsidRDefault="00632605" w:rsidP="00A61C89">
                            <w:pPr>
                              <w:rPr>
                                <w:rFonts w:asciiTheme="minorHAnsi" w:hAnsiTheme="minorHAnsi" w:cstheme="minorHAnsi"/>
                                <w:color w:val="222222"/>
                                <w:szCs w:val="24"/>
                                <w:shd w:val="clear" w:color="auto" w:fill="FFFFFF"/>
                              </w:rPr>
                            </w:pPr>
                            <w:r>
                              <w:rPr>
                                <w:rFonts w:asciiTheme="minorHAnsi" w:hAnsiTheme="minorHAnsi" w:cstheme="minorHAnsi"/>
                                <w:color w:val="222222"/>
                                <w:szCs w:val="24"/>
                                <w:shd w:val="clear" w:color="auto" w:fill="FFFFFF"/>
                              </w:rPr>
                              <w:t xml:space="preserve">When consent is provided for data to be </w:t>
                            </w:r>
                            <w:r w:rsidRPr="00FD54C1">
                              <w:rPr>
                                <w:rFonts w:asciiTheme="minorHAnsi" w:hAnsiTheme="minorHAnsi" w:cstheme="minorHAnsi"/>
                                <w:b/>
                                <w:color w:val="222222"/>
                                <w:szCs w:val="24"/>
                                <w:shd w:val="clear" w:color="auto" w:fill="FFFFFF"/>
                              </w:rPr>
                              <w:t>made publicly available</w:t>
                            </w:r>
                            <w:r>
                              <w:rPr>
                                <w:rFonts w:asciiTheme="minorHAnsi" w:hAnsiTheme="minorHAnsi" w:cstheme="minorHAnsi"/>
                                <w:color w:val="222222"/>
                                <w:szCs w:val="24"/>
                                <w:shd w:val="clear" w:color="auto" w:fill="FFFFFF"/>
                              </w:rPr>
                              <w:t>, the data will be stored on the platform provider’s servers. For example, survey responses via Google Forms or feedback on open source development on GitHub.</w:t>
                            </w:r>
                          </w:p>
                          <w:p w14:paraId="02B61414" w14:textId="77777777" w:rsidR="00632605" w:rsidRDefault="00632605" w:rsidP="00126831">
                            <w:pPr>
                              <w:rPr>
                                <w:rFonts w:asciiTheme="minorHAnsi" w:hAnsiTheme="minorHAnsi" w:cstheme="minorHAnsi"/>
                                <w:color w:val="222222"/>
                                <w:shd w:val="clear" w:color="auto" w:fill="FFFFFF"/>
                              </w:rPr>
                            </w:pPr>
                          </w:p>
                          <w:p w14:paraId="5405EF31" w14:textId="7BA2A364" w:rsidR="00632605" w:rsidRDefault="00632605" w:rsidP="00A61C89">
                            <w:pPr>
                              <w:rPr>
                                <w:rFonts w:asciiTheme="minorHAnsi" w:hAnsiTheme="minorHAnsi" w:cstheme="minorHAnsi"/>
                                <w:color w:val="222222"/>
                                <w:szCs w:val="24"/>
                                <w:shd w:val="clear" w:color="auto" w:fill="FFFFFF"/>
                              </w:rPr>
                            </w:pPr>
                            <w:r>
                              <w:rPr>
                                <w:rFonts w:asciiTheme="minorHAnsi" w:hAnsiTheme="minorHAnsi" w:cstheme="minorHAnsi"/>
                                <w:color w:val="222222"/>
                                <w:shd w:val="clear" w:color="auto" w:fill="FFFFFF"/>
                              </w:rPr>
                              <w:t>Survey responses may also be</w:t>
                            </w:r>
                            <w:r w:rsidRPr="00FD54C1">
                              <w:rPr>
                                <w:rFonts w:asciiTheme="minorHAnsi" w:hAnsiTheme="minorHAnsi" w:cstheme="minorHAnsi"/>
                                <w:color w:val="222222"/>
                                <w:shd w:val="clear" w:color="auto" w:fill="FFFFFF"/>
                              </w:rPr>
                              <w:t xml:space="preserve"> downloaded from the platform provider and stored on the Autistica or Alan Turing Institute servers.</w:t>
                            </w:r>
                          </w:p>
                          <w:p w14:paraId="1E62AE2C" w14:textId="77777777" w:rsidR="00632605" w:rsidRDefault="00632605" w:rsidP="00A61C89">
                            <w:pPr>
                              <w:rPr>
                                <w:rFonts w:asciiTheme="minorHAnsi" w:hAnsiTheme="minorHAnsi" w:cstheme="minorHAnsi"/>
                                <w:color w:val="222222"/>
                                <w:shd w:val="clear" w:color="auto" w:fill="FFFFFF"/>
                              </w:rPr>
                            </w:pPr>
                          </w:p>
                          <w:p w14:paraId="4AC094CB" w14:textId="212821C2" w:rsidR="00632605" w:rsidRDefault="00632605" w:rsidP="00A61C89">
                            <w:pPr>
                              <w:rPr>
                                <w:rFonts w:asciiTheme="minorHAnsi" w:hAnsiTheme="minorHAnsi" w:cstheme="minorHAnsi"/>
                                <w:color w:val="222222"/>
                                <w:shd w:val="clear" w:color="auto" w:fill="FFFFFF"/>
                              </w:rPr>
                            </w:pPr>
                            <w:r w:rsidRPr="00FD54C1">
                              <w:rPr>
                                <w:rFonts w:asciiTheme="minorHAnsi" w:hAnsiTheme="minorHAnsi" w:cstheme="minorHAnsi"/>
                                <w:color w:val="222222"/>
                                <w:shd w:val="clear" w:color="auto" w:fill="FFFFFF"/>
                              </w:rPr>
                              <w:t xml:space="preserve">Data </w:t>
                            </w:r>
                            <w:r>
                              <w:rPr>
                                <w:rFonts w:asciiTheme="minorHAnsi" w:hAnsiTheme="minorHAnsi" w:cstheme="minorHAnsi"/>
                                <w:color w:val="222222"/>
                                <w:shd w:val="clear" w:color="auto" w:fill="FFFFFF"/>
                              </w:rPr>
                              <w:t xml:space="preserve">where informed consent is given, </w:t>
                            </w:r>
                            <w:r w:rsidRPr="00FD54C1">
                              <w:rPr>
                                <w:rFonts w:asciiTheme="minorHAnsi" w:hAnsiTheme="minorHAnsi" w:cstheme="minorHAnsi"/>
                                <w:b/>
                                <w:color w:val="222222"/>
                                <w:shd w:val="clear" w:color="auto" w:fill="FFFFFF"/>
                              </w:rPr>
                              <w:t>but not</w:t>
                            </w:r>
                            <w:r>
                              <w:rPr>
                                <w:rFonts w:asciiTheme="minorHAnsi" w:hAnsiTheme="minorHAnsi" w:cstheme="minorHAnsi"/>
                                <w:color w:val="222222"/>
                                <w:shd w:val="clear" w:color="auto" w:fill="FFFFFF"/>
                              </w:rPr>
                              <w:t xml:space="preserve"> </w:t>
                            </w:r>
                            <w:r w:rsidRPr="00FD54C1">
                              <w:rPr>
                                <w:rFonts w:asciiTheme="minorHAnsi" w:hAnsiTheme="minorHAnsi" w:cstheme="minorHAnsi"/>
                                <w:b/>
                                <w:color w:val="222222"/>
                                <w:shd w:val="clear" w:color="auto" w:fill="FFFFFF"/>
                              </w:rPr>
                              <w:t>for public use</w:t>
                            </w:r>
                            <w:r w:rsidRPr="003D72EE">
                              <w:rPr>
                                <w:rFonts w:asciiTheme="minorHAnsi" w:hAnsiTheme="minorHAnsi" w:cstheme="minorHAnsi"/>
                                <w:color w:val="222222"/>
                                <w:shd w:val="clear" w:color="auto" w:fill="FFFFFF"/>
                              </w:rPr>
                              <w:t>,</w:t>
                            </w:r>
                            <w:r w:rsidRPr="00FD54C1">
                              <w:rPr>
                                <w:rFonts w:asciiTheme="minorHAnsi" w:hAnsiTheme="minorHAnsi" w:cstheme="minorHAnsi"/>
                                <w:color w:val="222222"/>
                                <w:shd w:val="clear" w:color="auto" w:fill="FFFFFF"/>
                              </w:rPr>
                              <w:t xml:space="preserve"> will be stored on the Autistica </w:t>
                            </w:r>
                            <w:r>
                              <w:rPr>
                                <w:rFonts w:asciiTheme="minorHAnsi" w:hAnsiTheme="minorHAnsi" w:cstheme="minorHAnsi"/>
                                <w:color w:val="222222"/>
                                <w:shd w:val="clear" w:color="auto" w:fill="FFFFFF"/>
                              </w:rPr>
                              <w:t>and</w:t>
                            </w:r>
                            <w:r w:rsidRPr="00FD54C1">
                              <w:rPr>
                                <w:rFonts w:asciiTheme="minorHAnsi" w:hAnsiTheme="minorHAnsi" w:cstheme="minorHAnsi"/>
                                <w:color w:val="222222"/>
                                <w:shd w:val="clear" w:color="auto" w:fill="FFFFFF"/>
                              </w:rPr>
                              <w:t xml:space="preserve"> Alan Turing Institute servers.</w:t>
                            </w:r>
                            <w:r>
                              <w:rPr>
                                <w:rFonts w:asciiTheme="minorHAnsi" w:hAnsiTheme="minorHAnsi" w:cstheme="minorHAnsi"/>
                                <w:color w:val="222222"/>
                                <w:shd w:val="clear" w:color="auto" w:fill="FFFFFF"/>
                              </w:rPr>
                              <w:t xml:space="preserve"> For example, this will include full transcripts from focus group recordings or contact information for participant</w:t>
                            </w:r>
                            <w:r w:rsidRPr="00A60368">
                              <w:rPr>
                                <w:rFonts w:asciiTheme="minorHAnsi" w:hAnsiTheme="minorHAnsi" w:cstheme="minorHAnsi"/>
                                <w:color w:val="222222"/>
                                <w:shd w:val="clear" w:color="auto" w:fill="FFFFFF"/>
                              </w:rPr>
                              <w:t xml:space="preserve">s. Only members of the research team (as detailed in </w:t>
                            </w:r>
                            <w:r w:rsidRPr="00A60368">
                              <w:rPr>
                                <w:rFonts w:asciiTheme="minorHAnsi" w:hAnsiTheme="minorHAnsi" w:cstheme="minorHAnsi"/>
                                <w:b/>
                                <w:color w:val="222222"/>
                                <w:shd w:val="clear" w:color="auto" w:fill="FFFFFF"/>
                              </w:rPr>
                              <w:t>Q2</w:t>
                            </w:r>
                            <w:r w:rsidRPr="00A60368">
                              <w:rPr>
                                <w:rFonts w:asciiTheme="minorHAnsi" w:hAnsiTheme="minorHAnsi" w:cstheme="minorHAnsi"/>
                                <w:color w:val="222222"/>
                                <w:shd w:val="clear" w:color="auto" w:fill="FFFFFF"/>
                              </w:rPr>
                              <w:t xml:space="preserve"> &amp; </w:t>
                            </w:r>
                            <w:r w:rsidRPr="00A60368">
                              <w:rPr>
                                <w:rFonts w:asciiTheme="minorHAnsi" w:hAnsiTheme="minorHAnsi" w:cstheme="minorHAnsi"/>
                                <w:b/>
                                <w:color w:val="222222"/>
                                <w:shd w:val="clear" w:color="auto" w:fill="FFFFFF"/>
                              </w:rPr>
                              <w:t>Q3</w:t>
                            </w:r>
                            <w:r w:rsidRPr="00A60368">
                              <w:rPr>
                                <w:rFonts w:asciiTheme="minorHAnsi" w:hAnsiTheme="minorHAnsi" w:cstheme="minorHAnsi"/>
                                <w:color w:val="222222"/>
                                <w:shd w:val="clear" w:color="auto" w:fill="FFFFFF"/>
                              </w:rPr>
                              <w:t xml:space="preserve">) will have access to this information. </w:t>
                            </w:r>
                          </w:p>
                          <w:p w14:paraId="314D0EEF" w14:textId="2B5B4A57" w:rsidR="00632605" w:rsidRDefault="00632605" w:rsidP="00A61C89">
                            <w:pPr>
                              <w:rPr>
                                <w:rFonts w:asciiTheme="minorHAnsi" w:hAnsiTheme="minorHAnsi" w:cstheme="minorHAnsi"/>
                                <w:color w:val="222222"/>
                                <w:shd w:val="clear" w:color="auto" w:fill="FFFFFF"/>
                              </w:rPr>
                            </w:pPr>
                          </w:p>
                          <w:p w14:paraId="2E8F0851" w14:textId="13957F2C" w:rsidR="00632605" w:rsidRDefault="00632605" w:rsidP="00A61C89">
                            <w:pPr>
                              <w:rPr>
                                <w:rFonts w:asciiTheme="minorHAnsi" w:hAnsiTheme="minorHAnsi" w:cstheme="minorHAnsi"/>
                              </w:rPr>
                            </w:pPr>
                            <w:r w:rsidRPr="00FD54C1">
                              <w:rPr>
                                <w:rFonts w:asciiTheme="minorHAnsi" w:hAnsiTheme="minorHAnsi" w:cstheme="minorHAnsi"/>
                              </w:rPr>
                              <w:t>Recording</w:t>
                            </w:r>
                            <w:r>
                              <w:rPr>
                                <w:rFonts w:asciiTheme="minorHAnsi" w:hAnsiTheme="minorHAnsi" w:cstheme="minorHAnsi"/>
                              </w:rPr>
                              <w:t>s and written responses from focus groups will be collected on standalone devices and deleted once they have been transcribed. This will usually be less than 1 month from the date of recording and will certainly be within 3 months from the date of recording.</w:t>
                            </w:r>
                            <w:ins w:id="2" w:author="Georgia Aitkenhead" w:date="2019-07-12T13:28:00Z">
                              <w:r w:rsidR="00582E78">
                                <w:rPr>
                                  <w:rFonts w:asciiTheme="minorHAnsi" w:hAnsiTheme="minorHAnsi" w:cstheme="minorHAnsi"/>
                                </w:rPr>
                                <w:t xml:space="preserve"> The transcription will be done either by a member of the core research team directly from the standalone </w:t>
                              </w:r>
                            </w:ins>
                            <w:ins w:id="3" w:author="Georgia Aitkenhead" w:date="2019-07-12T13:29:00Z">
                              <w:r w:rsidR="00582E78">
                                <w:rPr>
                                  <w:rFonts w:asciiTheme="minorHAnsi" w:hAnsiTheme="minorHAnsi" w:cstheme="minorHAnsi"/>
                                </w:rPr>
                                <w:t>device, or by a professional transcriber, in which case the</w:t>
                              </w:r>
                            </w:ins>
                            <w:ins w:id="4" w:author="Georgia Aitkenhead" w:date="2019-07-12T13:30:00Z">
                              <w:r w:rsidR="00582E78">
                                <w:rPr>
                                  <w:rFonts w:asciiTheme="minorHAnsi" w:hAnsiTheme="minorHAnsi" w:cstheme="minorHAnsi"/>
                                </w:rPr>
                                <w:t xml:space="preserve"> recordings will b</w:t>
                              </w:r>
                            </w:ins>
                            <w:ins w:id="5" w:author="Georgia Aitkenhead" w:date="2019-07-12T13:31:00Z">
                              <w:r w:rsidR="00582E78">
                                <w:rPr>
                                  <w:rFonts w:asciiTheme="minorHAnsi" w:hAnsiTheme="minorHAnsi" w:cstheme="minorHAnsi"/>
                                </w:rPr>
                                <w:t xml:space="preserve">e </w:t>
                              </w:r>
                            </w:ins>
                            <w:ins w:id="6" w:author="Georgia Aitkenhead" w:date="2019-07-12T13:32:00Z">
                              <w:r w:rsidR="00582E78">
                                <w:rPr>
                                  <w:rFonts w:asciiTheme="minorHAnsi" w:hAnsiTheme="minorHAnsi" w:cstheme="minorHAnsi"/>
                                </w:rPr>
                                <w:t>transferred to the transcriber</w:t>
                              </w:r>
                            </w:ins>
                            <w:ins w:id="7" w:author="Georgia Aitkenhead" w:date="2019-07-12T13:31:00Z">
                              <w:r w:rsidR="00582E78">
                                <w:rPr>
                                  <w:rFonts w:asciiTheme="minorHAnsi" w:hAnsiTheme="minorHAnsi" w:cstheme="minorHAnsi"/>
                                </w:rPr>
                                <w:t xml:space="preserve"> using the transcriber’s</w:t>
                              </w:r>
                            </w:ins>
                            <w:ins w:id="8" w:author="Georgia Aitkenhead" w:date="2019-07-12T13:32:00Z">
                              <w:r w:rsidR="00582E78">
                                <w:rPr>
                                  <w:rFonts w:asciiTheme="minorHAnsi" w:hAnsiTheme="minorHAnsi" w:cstheme="minorHAnsi"/>
                                </w:rPr>
                                <w:t xml:space="preserve"> online, encrypted upl</w:t>
                              </w:r>
                            </w:ins>
                            <w:ins w:id="9" w:author="Georgia Aitkenhead" w:date="2019-07-12T13:33:00Z">
                              <w:r w:rsidR="00582E78">
                                <w:rPr>
                                  <w:rFonts w:asciiTheme="minorHAnsi" w:hAnsiTheme="minorHAnsi" w:cstheme="minorHAnsi"/>
                                </w:rPr>
                                <w:t xml:space="preserve">oad system. </w:t>
                              </w:r>
                            </w:ins>
                          </w:p>
                          <w:p w14:paraId="5BE9E51B" w14:textId="3E6D4794" w:rsidR="00632605" w:rsidRDefault="00632605" w:rsidP="00A61C89">
                            <w:pPr>
                              <w:rPr>
                                <w:rFonts w:asciiTheme="minorHAnsi" w:hAnsiTheme="minorHAnsi" w:cstheme="minorHAnsi"/>
                              </w:rPr>
                            </w:pPr>
                          </w:p>
                          <w:p w14:paraId="0BF427F2" w14:textId="564C585B" w:rsidR="00632605" w:rsidRDefault="00632605" w:rsidP="00A61C89">
                            <w:pPr>
                              <w:rPr>
                                <w:rFonts w:asciiTheme="minorHAnsi" w:hAnsiTheme="minorHAnsi" w:cstheme="minorHAnsi"/>
                              </w:rPr>
                            </w:pPr>
                            <w:r w:rsidRPr="00FD54C1">
                              <w:rPr>
                                <w:rFonts w:asciiTheme="minorHAnsi" w:hAnsiTheme="minorHAnsi" w:cstheme="minorHAnsi"/>
                                <w:b/>
                              </w:rPr>
                              <w:t xml:space="preserve">Anonymised </w:t>
                            </w:r>
                            <w:r>
                              <w:rPr>
                                <w:rFonts w:asciiTheme="minorHAnsi" w:hAnsiTheme="minorHAnsi" w:cstheme="minorHAnsi"/>
                                <w:b/>
                              </w:rPr>
                              <w:t xml:space="preserve">summary </w:t>
                            </w:r>
                            <w:r w:rsidRPr="00FD54C1">
                              <w:rPr>
                                <w:rFonts w:asciiTheme="minorHAnsi" w:hAnsiTheme="minorHAnsi" w:cstheme="minorHAnsi"/>
                                <w:b/>
                              </w:rPr>
                              <w:t>reports will count as publicly available data</w:t>
                            </w:r>
                            <w:r>
                              <w:rPr>
                                <w:rFonts w:asciiTheme="minorHAnsi" w:hAnsiTheme="minorHAnsi" w:cstheme="minorHAnsi"/>
                              </w:rPr>
                              <w:t xml:space="preserve"> and will be stored in the cloud provider’s servers (eg on GitHub or Google Drive). For example, summary reports of the focus group conversations and survey responses that cannot be identified back to the participants. These will include likert scale measures or group demographic measures such as age ranges, gender or autism diagnosis status.</w:t>
                            </w:r>
                          </w:p>
                          <w:p w14:paraId="5A3846A5" w14:textId="3E5937C3" w:rsidR="00632605" w:rsidRDefault="00632605" w:rsidP="00A61C89">
                            <w:pPr>
                              <w:rPr>
                                <w:rFonts w:asciiTheme="minorHAnsi" w:hAnsiTheme="minorHAnsi" w:cstheme="minorHAnsi"/>
                              </w:rPr>
                            </w:pPr>
                          </w:p>
                          <w:p w14:paraId="7FBD012A" w14:textId="218B20D1" w:rsidR="00632605" w:rsidRDefault="00632605" w:rsidP="00A61C89">
                            <w:pPr>
                              <w:rPr>
                                <w:rFonts w:asciiTheme="minorHAnsi" w:hAnsiTheme="minorHAnsi" w:cstheme="minorHAnsi"/>
                              </w:rPr>
                            </w:pPr>
                            <w:r>
                              <w:rPr>
                                <w:rFonts w:asciiTheme="minorHAnsi" w:hAnsiTheme="minorHAnsi" w:cstheme="minorHAnsi"/>
                              </w:rPr>
                              <w:t>The summary reports will be sent to focus group participants before they are made public and all participants will have 2 weeks to give feedback on the report. This will include the option of removing information that they provided in the conversation but that they do not wish to be made public.</w:t>
                            </w:r>
                          </w:p>
                          <w:p w14:paraId="5F40ACD3" w14:textId="34CBB4C8" w:rsidR="00632605" w:rsidRDefault="00632605" w:rsidP="00A61C89">
                            <w:pPr>
                              <w:rPr>
                                <w:rFonts w:asciiTheme="minorHAnsi" w:hAnsiTheme="minorHAnsi" w:cstheme="minorHAnsi"/>
                              </w:rPr>
                            </w:pPr>
                          </w:p>
                          <w:p w14:paraId="7D67EFBF" w14:textId="2FF1E499" w:rsidR="00A60368" w:rsidRDefault="00A60368" w:rsidP="00A60368">
                            <w:pPr>
                              <w:rPr>
                                <w:rFonts w:asciiTheme="minorHAnsi" w:hAnsiTheme="minorHAnsi" w:cstheme="minorHAnsi"/>
                                <w:color w:val="222222"/>
                                <w:shd w:val="clear" w:color="auto" w:fill="FFFFFF"/>
                              </w:rPr>
                            </w:pPr>
                            <w:r w:rsidRPr="007C228E">
                              <w:rPr>
                                <w:rFonts w:asciiTheme="minorHAnsi" w:hAnsiTheme="minorHAnsi" w:cstheme="minorHAnsi"/>
                                <w:b/>
                                <w:color w:val="222222"/>
                                <w:shd w:val="clear" w:color="auto" w:fill="FFFFFF"/>
                              </w:rPr>
                              <w:t>Contact and payment information</w:t>
                            </w:r>
                            <w:r>
                              <w:rPr>
                                <w:rFonts w:asciiTheme="minorHAnsi" w:hAnsiTheme="minorHAnsi" w:cstheme="minorHAnsi"/>
                                <w:color w:val="222222"/>
                                <w:shd w:val="clear" w:color="auto" w:fill="FFFFFF"/>
                              </w:rPr>
                              <w:t xml:space="preserve"> will be managed through Autistica’s customer relationship management (CRM) system. Only members of Autisti</w:t>
                            </w:r>
                            <w:r w:rsidR="00BD07CF">
                              <w:rPr>
                                <w:rFonts w:asciiTheme="minorHAnsi" w:hAnsiTheme="minorHAnsi" w:cstheme="minorHAnsi"/>
                                <w:color w:val="222222"/>
                                <w:shd w:val="clear" w:color="auto" w:fill="FFFFFF"/>
                              </w:rPr>
                              <w:t>c</w:t>
                            </w:r>
                            <w:r>
                              <w:rPr>
                                <w:rFonts w:asciiTheme="minorHAnsi" w:hAnsiTheme="minorHAnsi" w:cstheme="minorHAnsi"/>
                                <w:color w:val="222222"/>
                                <w:shd w:val="clear" w:color="auto" w:fill="FFFFFF"/>
                              </w:rPr>
                              <w:t>a’s core staff will have access to this information.</w:t>
                            </w:r>
                          </w:p>
                          <w:p w14:paraId="17656208" w14:textId="77777777" w:rsidR="00A60368" w:rsidRDefault="00A60368" w:rsidP="00A60368">
                            <w:pPr>
                              <w:rPr>
                                <w:rFonts w:asciiTheme="minorHAnsi" w:hAnsiTheme="minorHAnsi" w:cstheme="minorHAnsi"/>
                                <w:color w:val="222222"/>
                                <w:shd w:val="clear" w:color="auto" w:fill="FFFFFF"/>
                              </w:rPr>
                            </w:pPr>
                          </w:p>
                          <w:p w14:paraId="05E31D40" w14:textId="11DD8128" w:rsidR="00A60368" w:rsidRDefault="00A60368" w:rsidP="00A61C89">
                            <w:pPr>
                              <w:rPr>
                                <w:rFonts w:asciiTheme="minorHAnsi" w:hAnsiTheme="minorHAnsi" w:cstheme="minorHAnsi"/>
                              </w:rPr>
                            </w:pPr>
                            <w:r w:rsidRPr="00A60368">
                              <w:rPr>
                                <w:rFonts w:asciiTheme="minorHAnsi" w:hAnsiTheme="minorHAnsi" w:cstheme="minorHAnsi"/>
                                <w:b/>
                              </w:rPr>
                              <w:t>Ongoing contact with the study</w:t>
                            </w:r>
                            <w:r>
                              <w:rPr>
                                <w:rFonts w:asciiTheme="minorHAnsi" w:hAnsiTheme="minorHAnsi" w:cstheme="minorHAnsi"/>
                              </w:rPr>
                              <w:t xml:space="preserve"> will be through a mailing list powered by MailChimp which has an extensive GDPR compliant privacy policy (</w:t>
                            </w:r>
                            <w:hyperlink r:id="rId37" w:history="1">
                              <w:r w:rsidRPr="00AE5570">
                                <w:rPr>
                                  <w:rStyle w:val="Hyperlink"/>
                                  <w:rFonts w:asciiTheme="minorHAnsi" w:hAnsiTheme="minorHAnsi" w:cstheme="minorHAnsi"/>
                                </w:rPr>
                                <w:t>https://mailchimp.com/legal/privacy</w:t>
                              </w:r>
                            </w:hyperlink>
                            <w:r>
                              <w:rPr>
                                <w:rFonts w:asciiTheme="minorHAnsi" w:hAnsiTheme="minorHAnsi" w:cstheme="minorHAnsi"/>
                              </w:rPr>
                              <w:t>). All members of the community can remove themselves from that list at any time.</w:t>
                            </w:r>
                          </w:p>
                          <w:p w14:paraId="2D85B470" w14:textId="77777777" w:rsidR="00A60368" w:rsidRDefault="00A60368" w:rsidP="00A61C89">
                            <w:pPr>
                              <w:rPr>
                                <w:rFonts w:asciiTheme="minorHAnsi" w:hAnsiTheme="minorHAnsi" w:cstheme="minorHAnsi"/>
                              </w:rPr>
                            </w:pPr>
                          </w:p>
                          <w:p w14:paraId="66361C37" w14:textId="6B1B5B34" w:rsidR="00632605" w:rsidRPr="00A37DFF" w:rsidRDefault="003D72EE" w:rsidP="00671AD2">
                            <w:pPr>
                              <w:rPr>
                                <w:rFonts w:ascii="Calibri" w:hAnsi="Calibri"/>
                              </w:rPr>
                            </w:pPr>
                            <w:r w:rsidRPr="00A60368">
                              <w:rPr>
                                <w:rFonts w:asciiTheme="minorHAnsi" w:hAnsiTheme="minorHAnsi" w:cstheme="minorHAnsi"/>
                              </w:rPr>
                              <w:t xml:space="preserve">Please see </w:t>
                            </w:r>
                            <w:r w:rsidRPr="005D40A2">
                              <w:rPr>
                                <w:rFonts w:asciiTheme="minorHAnsi" w:hAnsiTheme="minorHAnsi" w:cstheme="minorHAnsi"/>
                              </w:rPr>
                              <w:t xml:space="preserve">appendix </w:t>
                            </w:r>
                            <w:r w:rsidR="005D40A2" w:rsidRPr="005D40A2">
                              <w:rPr>
                                <w:rFonts w:asciiTheme="minorHAnsi" w:hAnsiTheme="minorHAnsi" w:cstheme="minorHAnsi"/>
                                <w:b/>
                              </w:rPr>
                              <w:t>A</w:t>
                            </w:r>
                            <w:r w:rsidR="00B21B77">
                              <w:rPr>
                                <w:rFonts w:asciiTheme="minorHAnsi" w:hAnsiTheme="minorHAnsi" w:cstheme="minorHAnsi"/>
                                <w:b/>
                              </w:rPr>
                              <w:t>8</w:t>
                            </w:r>
                            <w:r w:rsidR="005D40A2" w:rsidRPr="005D40A2">
                              <w:rPr>
                                <w:rFonts w:asciiTheme="minorHAnsi" w:hAnsiTheme="minorHAnsi" w:cstheme="minorHAnsi"/>
                                <w:b/>
                              </w:rPr>
                              <w:t>_DataManagement.pdf</w:t>
                            </w:r>
                            <w:r w:rsidRPr="00A60368">
                              <w:rPr>
                                <w:rFonts w:asciiTheme="minorHAnsi" w:hAnsiTheme="minorHAnsi" w:cstheme="minorHAnsi"/>
                              </w:rPr>
                              <w:t xml:space="preserve"> for detailed text and flow charts to explain to our participants how we will manage their data.</w:t>
                            </w:r>
                          </w:p>
                        </w:txbxContent>
                      </wps:txbx>
                      <wps:bodyPr rot="0" vert="horz" wrap="square" lIns="91440" tIns="45720" rIns="91440" bIns="45720" anchor="t" anchorCtr="0" upright="1">
                        <a:noAutofit/>
                      </wps:bodyPr>
                    </wps:wsp>
                  </a:graphicData>
                </a:graphic>
              </wp:inline>
            </w:drawing>
          </mc:Choice>
          <mc:Fallback>
            <w:pict>
              <v:shapetype w14:anchorId="15A71716" id="_x0000_t202" coordsize="21600,21600" o:spt="202" path="m,l,21600r21600,l21600,xe">
                <v:stroke joinstyle="miter"/>
                <v:path gradientshapeok="t" o:connecttype="rect"/>
              </v:shapetype>
              <v:shape id="Text Box 73" o:spid="_x0000_s1092" type="#_x0000_t202" style="width:489.35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">
                <v:textbox>
                  <w:txbxContent>
                    <w:p w14:paraId="0C651EFE" w14:textId="3B21EA97" w:rsidR="00632605" w:rsidRDefault="00632605" w:rsidP="00A61C89">
                      <w:pPr>
                        <w:rPr>
                          <w:rFonts w:asciiTheme="minorHAnsi" w:hAnsiTheme="minorHAnsi" w:cstheme="minorHAnsi"/>
                          <w:color w:val="222222"/>
                          <w:szCs w:val="24"/>
                          <w:shd w:val="clear" w:color="auto" w:fill="FFFFFF"/>
                        </w:rPr>
                      </w:pPr>
                      <w:r>
                        <w:rPr>
                          <w:rFonts w:asciiTheme="minorHAnsi" w:hAnsiTheme="minorHAnsi" w:cstheme="minorHAnsi"/>
                          <w:color w:val="222222"/>
                          <w:szCs w:val="24"/>
                          <w:shd w:val="clear" w:color="auto" w:fill="FFFFFF"/>
                        </w:rPr>
                        <w:t xml:space="preserve">When consent is provided for data to be </w:t>
                      </w:r>
                      <w:r w:rsidRPr="00FD54C1">
                        <w:rPr>
                          <w:rFonts w:asciiTheme="minorHAnsi" w:hAnsiTheme="minorHAnsi" w:cstheme="minorHAnsi"/>
                          <w:b/>
                          <w:color w:val="222222"/>
                          <w:szCs w:val="24"/>
                          <w:shd w:val="clear" w:color="auto" w:fill="FFFFFF"/>
                        </w:rPr>
                        <w:t>made publicly available</w:t>
                      </w:r>
                      <w:r>
                        <w:rPr>
                          <w:rFonts w:asciiTheme="minorHAnsi" w:hAnsiTheme="minorHAnsi" w:cstheme="minorHAnsi"/>
                          <w:color w:val="222222"/>
                          <w:szCs w:val="24"/>
                          <w:shd w:val="clear" w:color="auto" w:fill="FFFFFF"/>
                        </w:rPr>
                        <w:t>, the data will be stored on the platform provider’s servers. For example, survey responses via Google Forms or feedback on open source development on GitHub.</w:t>
                      </w:r>
                    </w:p>
                    <w:p w14:paraId="02B61414" w14:textId="77777777" w:rsidR="00632605" w:rsidRDefault="00632605" w:rsidP="00126831">
                      <w:pPr>
                        <w:rPr>
                          <w:rFonts w:asciiTheme="minorHAnsi" w:hAnsiTheme="minorHAnsi" w:cstheme="minorHAnsi"/>
                          <w:color w:val="222222"/>
                          <w:shd w:val="clear" w:color="auto" w:fill="FFFFFF"/>
                        </w:rPr>
                      </w:pPr>
                    </w:p>
                    <w:p w14:paraId="5405EF31" w14:textId="7BA2A364" w:rsidR="00632605" w:rsidRDefault="00632605" w:rsidP="00A61C89">
                      <w:pPr>
                        <w:rPr>
                          <w:rFonts w:asciiTheme="minorHAnsi" w:hAnsiTheme="minorHAnsi" w:cstheme="minorHAnsi"/>
                          <w:color w:val="222222"/>
                          <w:szCs w:val="24"/>
                          <w:shd w:val="clear" w:color="auto" w:fill="FFFFFF"/>
                        </w:rPr>
                      </w:pPr>
                      <w:r>
                        <w:rPr>
                          <w:rFonts w:asciiTheme="minorHAnsi" w:hAnsiTheme="minorHAnsi" w:cstheme="minorHAnsi"/>
                          <w:color w:val="222222"/>
                          <w:shd w:val="clear" w:color="auto" w:fill="FFFFFF"/>
                        </w:rPr>
                        <w:t>Survey responses may also be</w:t>
                      </w:r>
                      <w:r w:rsidRPr="00FD54C1">
                        <w:rPr>
                          <w:rFonts w:asciiTheme="minorHAnsi" w:hAnsiTheme="minorHAnsi" w:cstheme="minorHAnsi"/>
                          <w:color w:val="222222"/>
                          <w:shd w:val="clear" w:color="auto" w:fill="FFFFFF"/>
                        </w:rPr>
                        <w:t xml:space="preserve"> downloaded from the platform provider and stored on the Autistica or Alan Turing Institute servers.</w:t>
                      </w:r>
                    </w:p>
                    <w:p w14:paraId="1E62AE2C" w14:textId="77777777" w:rsidR="00632605" w:rsidRDefault="00632605" w:rsidP="00A61C89">
                      <w:pPr>
                        <w:rPr>
                          <w:rFonts w:asciiTheme="minorHAnsi" w:hAnsiTheme="minorHAnsi" w:cstheme="minorHAnsi"/>
                          <w:color w:val="222222"/>
                          <w:shd w:val="clear" w:color="auto" w:fill="FFFFFF"/>
                        </w:rPr>
                      </w:pPr>
                    </w:p>
                    <w:p w14:paraId="4AC094CB" w14:textId="212821C2" w:rsidR="00632605" w:rsidRDefault="00632605" w:rsidP="00A61C89">
                      <w:pPr>
                        <w:rPr>
                          <w:rFonts w:asciiTheme="minorHAnsi" w:hAnsiTheme="minorHAnsi" w:cstheme="minorHAnsi"/>
                          <w:color w:val="222222"/>
                          <w:shd w:val="clear" w:color="auto" w:fill="FFFFFF"/>
                        </w:rPr>
                      </w:pPr>
                      <w:r w:rsidRPr="00FD54C1">
                        <w:rPr>
                          <w:rFonts w:asciiTheme="minorHAnsi" w:hAnsiTheme="minorHAnsi" w:cstheme="minorHAnsi"/>
                          <w:color w:val="222222"/>
                          <w:shd w:val="clear" w:color="auto" w:fill="FFFFFF"/>
                        </w:rPr>
                        <w:t xml:space="preserve">Data </w:t>
                      </w:r>
                      <w:r>
                        <w:rPr>
                          <w:rFonts w:asciiTheme="minorHAnsi" w:hAnsiTheme="minorHAnsi" w:cstheme="minorHAnsi"/>
                          <w:color w:val="222222"/>
                          <w:shd w:val="clear" w:color="auto" w:fill="FFFFFF"/>
                        </w:rPr>
                        <w:t xml:space="preserve">where informed consent is given, </w:t>
                      </w:r>
                      <w:r w:rsidRPr="00FD54C1">
                        <w:rPr>
                          <w:rFonts w:asciiTheme="minorHAnsi" w:hAnsiTheme="minorHAnsi" w:cstheme="minorHAnsi"/>
                          <w:b/>
                          <w:color w:val="222222"/>
                          <w:shd w:val="clear" w:color="auto" w:fill="FFFFFF"/>
                        </w:rPr>
                        <w:t>but not</w:t>
                      </w:r>
                      <w:r>
                        <w:rPr>
                          <w:rFonts w:asciiTheme="minorHAnsi" w:hAnsiTheme="minorHAnsi" w:cstheme="minorHAnsi"/>
                          <w:color w:val="222222"/>
                          <w:shd w:val="clear" w:color="auto" w:fill="FFFFFF"/>
                        </w:rPr>
                        <w:t xml:space="preserve"> </w:t>
                      </w:r>
                      <w:r w:rsidRPr="00FD54C1">
                        <w:rPr>
                          <w:rFonts w:asciiTheme="minorHAnsi" w:hAnsiTheme="minorHAnsi" w:cstheme="minorHAnsi"/>
                          <w:b/>
                          <w:color w:val="222222"/>
                          <w:shd w:val="clear" w:color="auto" w:fill="FFFFFF"/>
                        </w:rPr>
                        <w:t>for public use</w:t>
                      </w:r>
                      <w:r w:rsidRPr="003D72EE">
                        <w:rPr>
                          <w:rFonts w:asciiTheme="minorHAnsi" w:hAnsiTheme="minorHAnsi" w:cstheme="minorHAnsi"/>
                          <w:color w:val="222222"/>
                          <w:shd w:val="clear" w:color="auto" w:fill="FFFFFF"/>
                        </w:rPr>
                        <w:t>,</w:t>
                      </w:r>
                      <w:r w:rsidRPr="00FD54C1">
                        <w:rPr>
                          <w:rFonts w:asciiTheme="minorHAnsi" w:hAnsiTheme="minorHAnsi" w:cstheme="minorHAnsi"/>
                          <w:color w:val="222222"/>
                          <w:shd w:val="clear" w:color="auto" w:fill="FFFFFF"/>
                        </w:rPr>
                        <w:t xml:space="preserve"> will be stored on the Autistica </w:t>
                      </w:r>
                      <w:r>
                        <w:rPr>
                          <w:rFonts w:asciiTheme="minorHAnsi" w:hAnsiTheme="minorHAnsi" w:cstheme="minorHAnsi"/>
                          <w:color w:val="222222"/>
                          <w:shd w:val="clear" w:color="auto" w:fill="FFFFFF"/>
                        </w:rPr>
                        <w:t>and</w:t>
                      </w:r>
                      <w:r w:rsidRPr="00FD54C1">
                        <w:rPr>
                          <w:rFonts w:asciiTheme="minorHAnsi" w:hAnsiTheme="minorHAnsi" w:cstheme="minorHAnsi"/>
                          <w:color w:val="222222"/>
                          <w:shd w:val="clear" w:color="auto" w:fill="FFFFFF"/>
                        </w:rPr>
                        <w:t xml:space="preserve"> Alan Turing Institute servers.</w:t>
                      </w:r>
                      <w:r>
                        <w:rPr>
                          <w:rFonts w:asciiTheme="minorHAnsi" w:hAnsiTheme="minorHAnsi" w:cstheme="minorHAnsi"/>
                          <w:color w:val="222222"/>
                          <w:shd w:val="clear" w:color="auto" w:fill="FFFFFF"/>
                        </w:rPr>
                        <w:t xml:space="preserve"> For example, this will include full transcripts from focus group recordings or contact information for participant</w:t>
                      </w:r>
                      <w:r w:rsidRPr="00A60368">
                        <w:rPr>
                          <w:rFonts w:asciiTheme="minorHAnsi" w:hAnsiTheme="minorHAnsi" w:cstheme="minorHAnsi"/>
                          <w:color w:val="222222"/>
                          <w:shd w:val="clear" w:color="auto" w:fill="FFFFFF"/>
                        </w:rPr>
                        <w:t xml:space="preserve">s. Only members of the research team (as detailed in </w:t>
                      </w:r>
                      <w:r w:rsidRPr="00A60368">
                        <w:rPr>
                          <w:rFonts w:asciiTheme="minorHAnsi" w:hAnsiTheme="minorHAnsi" w:cstheme="minorHAnsi"/>
                          <w:b/>
                          <w:color w:val="222222"/>
                          <w:shd w:val="clear" w:color="auto" w:fill="FFFFFF"/>
                        </w:rPr>
                        <w:t>Q2</w:t>
                      </w:r>
                      <w:r w:rsidRPr="00A60368">
                        <w:rPr>
                          <w:rFonts w:asciiTheme="minorHAnsi" w:hAnsiTheme="minorHAnsi" w:cstheme="minorHAnsi"/>
                          <w:color w:val="222222"/>
                          <w:shd w:val="clear" w:color="auto" w:fill="FFFFFF"/>
                        </w:rPr>
                        <w:t xml:space="preserve"> &amp; </w:t>
                      </w:r>
                      <w:r w:rsidRPr="00A60368">
                        <w:rPr>
                          <w:rFonts w:asciiTheme="minorHAnsi" w:hAnsiTheme="minorHAnsi" w:cstheme="minorHAnsi"/>
                          <w:b/>
                          <w:color w:val="222222"/>
                          <w:shd w:val="clear" w:color="auto" w:fill="FFFFFF"/>
                        </w:rPr>
                        <w:t>Q3</w:t>
                      </w:r>
                      <w:r w:rsidRPr="00A60368">
                        <w:rPr>
                          <w:rFonts w:asciiTheme="minorHAnsi" w:hAnsiTheme="minorHAnsi" w:cstheme="minorHAnsi"/>
                          <w:color w:val="222222"/>
                          <w:shd w:val="clear" w:color="auto" w:fill="FFFFFF"/>
                        </w:rPr>
                        <w:t xml:space="preserve">) will have access to this information. </w:t>
                      </w:r>
                    </w:p>
                    <w:p w14:paraId="314D0EEF" w14:textId="2B5B4A57" w:rsidR="00632605" w:rsidRDefault="00632605" w:rsidP="00A61C89">
                      <w:pPr>
                        <w:rPr>
                          <w:rFonts w:asciiTheme="minorHAnsi" w:hAnsiTheme="minorHAnsi" w:cstheme="minorHAnsi"/>
                          <w:color w:val="222222"/>
                          <w:shd w:val="clear" w:color="auto" w:fill="FFFFFF"/>
                        </w:rPr>
                      </w:pPr>
                    </w:p>
                    <w:p w14:paraId="2E8F0851" w14:textId="13957F2C" w:rsidR="00632605" w:rsidRDefault="00632605" w:rsidP="00A61C89">
                      <w:pPr>
                        <w:rPr>
                          <w:rFonts w:asciiTheme="minorHAnsi" w:hAnsiTheme="minorHAnsi" w:cstheme="minorHAnsi"/>
                        </w:rPr>
                      </w:pPr>
                      <w:r w:rsidRPr="00FD54C1">
                        <w:rPr>
                          <w:rFonts w:asciiTheme="minorHAnsi" w:hAnsiTheme="minorHAnsi" w:cstheme="minorHAnsi"/>
                        </w:rPr>
                        <w:t>Recording</w:t>
                      </w:r>
                      <w:r>
                        <w:rPr>
                          <w:rFonts w:asciiTheme="minorHAnsi" w:hAnsiTheme="minorHAnsi" w:cstheme="minorHAnsi"/>
                        </w:rPr>
                        <w:t>s and written responses from focus groups will be collected on standalone devices and deleted once they have been transcribed. This will usually be less than 1 month from the date of recording and will certainly be within 3 months from the date of recording.</w:t>
                      </w:r>
                      <w:ins w:id="9" w:author="Georgia Aitkenhead" w:date="2019-07-12T13:28:00Z">
                        <w:r w:rsidR="00582E78">
                          <w:rPr>
                            <w:rFonts w:asciiTheme="minorHAnsi" w:hAnsiTheme="minorHAnsi" w:cstheme="minorHAnsi"/>
                          </w:rPr>
                          <w:t xml:space="preserve"> The transcription will be done either by a member of the core research team directly from the standalone </w:t>
                        </w:r>
                      </w:ins>
                      <w:ins w:id="10" w:author="Georgia Aitkenhead" w:date="2019-07-12T13:29:00Z">
                        <w:r w:rsidR="00582E78">
                          <w:rPr>
                            <w:rFonts w:asciiTheme="minorHAnsi" w:hAnsiTheme="minorHAnsi" w:cstheme="minorHAnsi"/>
                          </w:rPr>
                          <w:t>device, or by a professional transcriber, in which case the</w:t>
                        </w:r>
                      </w:ins>
                      <w:ins w:id="11" w:author="Georgia Aitkenhead" w:date="2019-07-12T13:30:00Z">
                        <w:r w:rsidR="00582E78">
                          <w:rPr>
                            <w:rFonts w:asciiTheme="minorHAnsi" w:hAnsiTheme="minorHAnsi" w:cstheme="minorHAnsi"/>
                          </w:rPr>
                          <w:t xml:space="preserve"> recordings will b</w:t>
                        </w:r>
                      </w:ins>
                      <w:ins w:id="12" w:author="Georgia Aitkenhead" w:date="2019-07-12T13:31:00Z">
                        <w:r w:rsidR="00582E78">
                          <w:rPr>
                            <w:rFonts w:asciiTheme="minorHAnsi" w:hAnsiTheme="minorHAnsi" w:cstheme="minorHAnsi"/>
                          </w:rPr>
                          <w:t xml:space="preserve">e </w:t>
                        </w:r>
                      </w:ins>
                      <w:ins w:id="13" w:author="Georgia Aitkenhead" w:date="2019-07-12T13:32:00Z">
                        <w:r w:rsidR="00582E78">
                          <w:rPr>
                            <w:rFonts w:asciiTheme="minorHAnsi" w:hAnsiTheme="minorHAnsi" w:cstheme="minorHAnsi"/>
                          </w:rPr>
                          <w:t>transferred to the transcriber</w:t>
                        </w:r>
                      </w:ins>
                      <w:ins w:id="14" w:author="Georgia Aitkenhead" w:date="2019-07-12T13:31:00Z">
                        <w:r w:rsidR="00582E78">
                          <w:rPr>
                            <w:rFonts w:asciiTheme="minorHAnsi" w:hAnsiTheme="minorHAnsi" w:cstheme="minorHAnsi"/>
                          </w:rPr>
                          <w:t xml:space="preserve"> using the transcriber’s</w:t>
                        </w:r>
                      </w:ins>
                      <w:ins w:id="15" w:author="Georgia Aitkenhead" w:date="2019-07-12T13:32:00Z">
                        <w:r w:rsidR="00582E78">
                          <w:rPr>
                            <w:rFonts w:asciiTheme="minorHAnsi" w:hAnsiTheme="minorHAnsi" w:cstheme="minorHAnsi"/>
                          </w:rPr>
                          <w:t xml:space="preserve"> online, encrypted upl</w:t>
                        </w:r>
                      </w:ins>
                      <w:ins w:id="16" w:author="Georgia Aitkenhead" w:date="2019-07-12T13:33:00Z">
                        <w:r w:rsidR="00582E78">
                          <w:rPr>
                            <w:rFonts w:asciiTheme="minorHAnsi" w:hAnsiTheme="minorHAnsi" w:cstheme="minorHAnsi"/>
                          </w:rPr>
                          <w:t xml:space="preserve">oad system. </w:t>
                        </w:r>
                      </w:ins>
                    </w:p>
                    <w:p w14:paraId="5BE9E51B" w14:textId="3E6D4794" w:rsidR="00632605" w:rsidRDefault="00632605" w:rsidP="00A61C89">
                      <w:pPr>
                        <w:rPr>
                          <w:rFonts w:asciiTheme="minorHAnsi" w:hAnsiTheme="minorHAnsi" w:cstheme="minorHAnsi"/>
                        </w:rPr>
                      </w:pPr>
                    </w:p>
                    <w:p w14:paraId="0BF427F2" w14:textId="564C585B" w:rsidR="00632605" w:rsidRDefault="00632605" w:rsidP="00A61C89">
                      <w:pPr>
                        <w:rPr>
                          <w:rFonts w:asciiTheme="minorHAnsi" w:hAnsiTheme="minorHAnsi" w:cstheme="minorHAnsi"/>
                        </w:rPr>
                      </w:pPr>
                      <w:r w:rsidRPr="00FD54C1">
                        <w:rPr>
                          <w:rFonts w:asciiTheme="minorHAnsi" w:hAnsiTheme="minorHAnsi" w:cstheme="minorHAnsi"/>
                          <w:b/>
                        </w:rPr>
                        <w:t xml:space="preserve">Anonymised </w:t>
                      </w:r>
                      <w:r>
                        <w:rPr>
                          <w:rFonts w:asciiTheme="minorHAnsi" w:hAnsiTheme="minorHAnsi" w:cstheme="minorHAnsi"/>
                          <w:b/>
                        </w:rPr>
                        <w:t xml:space="preserve">summary </w:t>
                      </w:r>
                      <w:r w:rsidRPr="00FD54C1">
                        <w:rPr>
                          <w:rFonts w:asciiTheme="minorHAnsi" w:hAnsiTheme="minorHAnsi" w:cstheme="minorHAnsi"/>
                          <w:b/>
                        </w:rPr>
                        <w:t>reports will count as publicly available data</w:t>
                      </w:r>
                      <w:r>
                        <w:rPr>
                          <w:rFonts w:asciiTheme="minorHAnsi" w:hAnsiTheme="minorHAnsi" w:cstheme="minorHAnsi"/>
                        </w:rPr>
                        <w:t xml:space="preserve"> and will be stored in the cloud provider’s servers (eg on GitHub or Google Drive). For example, summary reports of the focus group conversations and survey responses that cannot be identified back to the participants. These will include likert scale measures or group demographic measures such as age ranges, gender or autism diagnosis status.</w:t>
                      </w:r>
                    </w:p>
                    <w:p w14:paraId="5A3846A5" w14:textId="3E5937C3" w:rsidR="00632605" w:rsidRDefault="00632605" w:rsidP="00A61C89">
                      <w:pPr>
                        <w:rPr>
                          <w:rFonts w:asciiTheme="minorHAnsi" w:hAnsiTheme="minorHAnsi" w:cstheme="minorHAnsi"/>
                        </w:rPr>
                      </w:pPr>
                    </w:p>
                    <w:p w14:paraId="7FBD012A" w14:textId="218B20D1" w:rsidR="00632605" w:rsidRDefault="00632605" w:rsidP="00A61C89">
                      <w:pPr>
                        <w:rPr>
                          <w:rFonts w:asciiTheme="minorHAnsi" w:hAnsiTheme="minorHAnsi" w:cstheme="minorHAnsi"/>
                        </w:rPr>
                      </w:pPr>
                      <w:r>
                        <w:rPr>
                          <w:rFonts w:asciiTheme="minorHAnsi" w:hAnsiTheme="minorHAnsi" w:cstheme="minorHAnsi"/>
                        </w:rPr>
                        <w:t>The summary reports will be sent to focus group participants before they are made public and all participants will have 2 weeks to give feedback on the report. This will include the option of removing information that they provided in the conversation but that they do not wish to be made public.</w:t>
                      </w:r>
                    </w:p>
                    <w:p w14:paraId="5F40ACD3" w14:textId="34CBB4C8" w:rsidR="00632605" w:rsidRDefault="00632605" w:rsidP="00A61C89">
                      <w:pPr>
                        <w:rPr>
                          <w:rFonts w:asciiTheme="minorHAnsi" w:hAnsiTheme="minorHAnsi" w:cstheme="minorHAnsi"/>
                        </w:rPr>
                      </w:pPr>
                    </w:p>
                    <w:p w14:paraId="7D67EFBF" w14:textId="2FF1E499" w:rsidR="00A60368" w:rsidRDefault="00A60368" w:rsidP="00A60368">
                      <w:pPr>
                        <w:rPr>
                          <w:rFonts w:asciiTheme="minorHAnsi" w:hAnsiTheme="minorHAnsi" w:cstheme="minorHAnsi"/>
                          <w:color w:val="222222"/>
                          <w:shd w:val="clear" w:color="auto" w:fill="FFFFFF"/>
                        </w:rPr>
                      </w:pPr>
                      <w:r w:rsidRPr="007C228E">
                        <w:rPr>
                          <w:rFonts w:asciiTheme="minorHAnsi" w:hAnsiTheme="minorHAnsi" w:cstheme="minorHAnsi"/>
                          <w:b/>
                          <w:color w:val="222222"/>
                          <w:shd w:val="clear" w:color="auto" w:fill="FFFFFF"/>
                        </w:rPr>
                        <w:t>Contact and payment information</w:t>
                      </w:r>
                      <w:r>
                        <w:rPr>
                          <w:rFonts w:asciiTheme="minorHAnsi" w:hAnsiTheme="minorHAnsi" w:cstheme="minorHAnsi"/>
                          <w:color w:val="222222"/>
                          <w:shd w:val="clear" w:color="auto" w:fill="FFFFFF"/>
                        </w:rPr>
                        <w:t xml:space="preserve"> will be managed through Autistica’s customer relationship management (CRM) system. Only members of Autisti</w:t>
                      </w:r>
                      <w:r w:rsidR="00BD07CF">
                        <w:rPr>
                          <w:rFonts w:asciiTheme="minorHAnsi" w:hAnsiTheme="minorHAnsi" w:cstheme="minorHAnsi"/>
                          <w:color w:val="222222"/>
                          <w:shd w:val="clear" w:color="auto" w:fill="FFFFFF"/>
                        </w:rPr>
                        <w:t>c</w:t>
                      </w:r>
                      <w:r>
                        <w:rPr>
                          <w:rFonts w:asciiTheme="minorHAnsi" w:hAnsiTheme="minorHAnsi" w:cstheme="minorHAnsi"/>
                          <w:color w:val="222222"/>
                          <w:shd w:val="clear" w:color="auto" w:fill="FFFFFF"/>
                        </w:rPr>
                        <w:t>a’s core staff will have access to this information.</w:t>
                      </w:r>
                    </w:p>
                    <w:p w14:paraId="17656208" w14:textId="77777777" w:rsidR="00A60368" w:rsidRDefault="00A60368" w:rsidP="00A60368">
                      <w:pPr>
                        <w:rPr>
                          <w:rFonts w:asciiTheme="minorHAnsi" w:hAnsiTheme="minorHAnsi" w:cstheme="minorHAnsi"/>
                          <w:color w:val="222222"/>
                          <w:shd w:val="clear" w:color="auto" w:fill="FFFFFF"/>
                        </w:rPr>
                      </w:pPr>
                    </w:p>
                    <w:p w14:paraId="05E31D40" w14:textId="11DD8128" w:rsidR="00A60368" w:rsidRDefault="00A60368" w:rsidP="00A61C89">
                      <w:pPr>
                        <w:rPr>
                          <w:rFonts w:asciiTheme="minorHAnsi" w:hAnsiTheme="minorHAnsi" w:cstheme="minorHAnsi"/>
                        </w:rPr>
                      </w:pPr>
                      <w:r w:rsidRPr="00A60368">
                        <w:rPr>
                          <w:rFonts w:asciiTheme="minorHAnsi" w:hAnsiTheme="minorHAnsi" w:cstheme="minorHAnsi"/>
                          <w:b/>
                        </w:rPr>
                        <w:t>Ongoing contact with the study</w:t>
                      </w:r>
                      <w:r>
                        <w:rPr>
                          <w:rFonts w:asciiTheme="minorHAnsi" w:hAnsiTheme="minorHAnsi" w:cstheme="minorHAnsi"/>
                        </w:rPr>
                        <w:t xml:space="preserve"> will be through a mailing list powered by MailChimp which has an extensive GDPR compliant privacy policy (</w:t>
                      </w:r>
                      <w:hyperlink r:id="rId38" w:history="1">
                        <w:r w:rsidRPr="00AE5570">
                          <w:rPr>
                            <w:rStyle w:val="Hyperlink"/>
                            <w:rFonts w:asciiTheme="minorHAnsi" w:hAnsiTheme="minorHAnsi" w:cstheme="minorHAnsi"/>
                          </w:rPr>
                          <w:t>https://mailchimp.com/legal/privacy</w:t>
                        </w:r>
                      </w:hyperlink>
                      <w:r>
                        <w:rPr>
                          <w:rFonts w:asciiTheme="minorHAnsi" w:hAnsiTheme="minorHAnsi" w:cstheme="minorHAnsi"/>
                        </w:rPr>
                        <w:t>). All members of the community can remove themselves from that list at any time.</w:t>
                      </w:r>
                    </w:p>
                    <w:p w14:paraId="2D85B470" w14:textId="77777777" w:rsidR="00A60368" w:rsidRDefault="00A60368" w:rsidP="00A61C89">
                      <w:pPr>
                        <w:rPr>
                          <w:rFonts w:asciiTheme="minorHAnsi" w:hAnsiTheme="minorHAnsi" w:cstheme="minorHAnsi"/>
                        </w:rPr>
                      </w:pPr>
                    </w:p>
                    <w:p w14:paraId="66361C37" w14:textId="6B1B5B34" w:rsidR="00632605" w:rsidRPr="00A37DFF" w:rsidRDefault="003D72EE" w:rsidP="00671AD2">
                      <w:pPr>
                        <w:rPr>
                          <w:rFonts w:ascii="Calibri" w:hAnsi="Calibri"/>
                        </w:rPr>
                      </w:pPr>
                      <w:r w:rsidRPr="00A60368">
                        <w:rPr>
                          <w:rFonts w:asciiTheme="minorHAnsi" w:hAnsiTheme="minorHAnsi" w:cstheme="minorHAnsi"/>
                        </w:rPr>
                        <w:t xml:space="preserve">Please see </w:t>
                      </w:r>
                      <w:r w:rsidRPr="005D40A2">
                        <w:rPr>
                          <w:rFonts w:asciiTheme="minorHAnsi" w:hAnsiTheme="minorHAnsi" w:cstheme="minorHAnsi"/>
                        </w:rPr>
                        <w:t xml:space="preserve">appendix </w:t>
                      </w:r>
                      <w:r w:rsidR="005D40A2" w:rsidRPr="005D40A2">
                        <w:rPr>
                          <w:rFonts w:asciiTheme="minorHAnsi" w:hAnsiTheme="minorHAnsi" w:cstheme="minorHAnsi"/>
                          <w:b/>
                        </w:rPr>
                        <w:t>A</w:t>
                      </w:r>
                      <w:r w:rsidR="00B21B77">
                        <w:rPr>
                          <w:rFonts w:asciiTheme="minorHAnsi" w:hAnsiTheme="minorHAnsi" w:cstheme="minorHAnsi"/>
                          <w:b/>
                        </w:rPr>
                        <w:t>8</w:t>
                      </w:r>
                      <w:r w:rsidR="005D40A2" w:rsidRPr="005D40A2">
                        <w:rPr>
                          <w:rFonts w:asciiTheme="minorHAnsi" w:hAnsiTheme="minorHAnsi" w:cstheme="minorHAnsi"/>
                          <w:b/>
                        </w:rPr>
                        <w:t>_DataManagement.pdf</w:t>
                      </w:r>
                      <w:r w:rsidRPr="00A60368">
                        <w:rPr>
                          <w:rFonts w:asciiTheme="minorHAnsi" w:hAnsiTheme="minorHAnsi" w:cstheme="minorHAnsi"/>
                        </w:rPr>
                        <w:t xml:space="preserve"> for detailed text and flow charts to explain to our participants how we will manage their data.</w:t>
                      </w:r>
                    </w:p>
                  </w:txbxContent>
                </v:textbox>
                <w10:anchorlock/>
              </v:shape>
            </w:pict>
          </mc:Fallback>
        </mc:AlternateContent>
      </w:r>
      <w:commentRangeStart w:id="10"/>
      <w:commentRangeEnd w:id="10"/>
      <w:r w:rsidR="00582E78">
        <w:rPr>
          <w:rStyle w:val="CommentReference"/>
        </w:rPr>
        <w:commentReference w:id="10"/>
      </w:r>
    </w:p>
    <w:p w14:paraId="199360D9" w14:textId="77777777" w:rsidR="00671AD2" w:rsidRDefault="00671AD2" w:rsidP="00671AD2">
      <w:pPr>
        <w:pStyle w:val="applicpara"/>
        <w:rPr>
          <w:rFonts w:ascii="Palatino" w:hAnsi="Palatino"/>
          <w:sz w:val="24"/>
          <w:szCs w:val="24"/>
        </w:rPr>
      </w:pPr>
    </w:p>
    <w:p w14:paraId="45F7160F" w14:textId="77777777" w:rsidR="00671AD2" w:rsidRDefault="00E62421" w:rsidP="00671AD2">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5495A388" wp14:editId="0BAF86B4">
                <wp:extent cx="6212840" cy="287020"/>
                <wp:effectExtent l="10795" t="10795" r="5715" b="6985"/>
                <wp:docPr id="1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2840" cy="287020"/>
                        </a:xfrm>
                        <a:prstGeom prst="rect">
                          <a:avLst/>
                        </a:prstGeom>
                        <a:solidFill>
                          <a:srgbClr val="FFFFFF"/>
                        </a:solidFill>
                        <a:ln w="9525">
                          <a:solidFill>
                            <a:srgbClr val="000000"/>
                          </a:solidFill>
                          <a:miter lim="800000"/>
                          <a:headEnd/>
                          <a:tailEnd/>
                        </a:ln>
                      </wps:spPr>
                      <wps:txbx>
                        <w:txbxContent>
                          <w:p w14:paraId="70DC6365" w14:textId="77777777" w:rsidR="00632605" w:rsidRPr="00CC1D9D" w:rsidRDefault="00632605" w:rsidP="00671AD2">
                            <w:pPr>
                              <w:adjustRightInd w:val="0"/>
                              <w:rPr>
                                <w:rFonts w:ascii="Calibri" w:hAnsi="Calibri" w:cs="Arial-BoldMT_7"/>
                                <w:b/>
                                <w:bCs/>
                                <w:sz w:val="24"/>
                                <w:szCs w:val="24"/>
                                <w:lang w:eastAsia="en-GB"/>
                              </w:rPr>
                            </w:pPr>
                            <w:r>
                              <w:rPr>
                                <w:rFonts w:ascii="Calibri" w:hAnsi="Calibri"/>
                                <w:b/>
                                <w:sz w:val="24"/>
                                <w:szCs w:val="24"/>
                              </w:rPr>
                              <w:t>Signatures of the study team (including date)</w:t>
                            </w:r>
                          </w:p>
                        </w:txbxContent>
                      </wps:txbx>
                      <wps:bodyPr rot="0" vert="horz" wrap="square" lIns="91440" tIns="45720" rIns="91440" bIns="45720" anchor="t" anchorCtr="0" upright="1">
                        <a:spAutoFit/>
                      </wps:bodyPr>
                    </wps:wsp>
                  </a:graphicData>
                </a:graphic>
              </wp:inline>
            </w:drawing>
          </mc:Choice>
          <mc:Fallback>
            <w:pict>
              <v:shape w14:anchorId="5495A388" id="Text Box 78" o:spid="_x0000_s1093" type="#_x0000_t202" style="width:489.2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">
                <v:textbox style="mso-fit-shape-to-text:t">
                  <w:txbxContent>
                    <w:p w14:paraId="70DC6365" w14:textId="77777777" w:rsidR="00632605" w:rsidRPr="00CC1D9D" w:rsidRDefault="00632605" w:rsidP="00671AD2">
                      <w:pPr>
                        <w:adjustRightInd w:val="0"/>
                        <w:rPr>
                          <w:rFonts w:ascii="Calibri" w:hAnsi="Calibri" w:cs="Arial-BoldMT_7"/>
                          <w:b/>
                          <w:bCs/>
                          <w:sz w:val="24"/>
                          <w:szCs w:val="24"/>
                          <w:lang w:eastAsia="en-GB"/>
                        </w:rPr>
                      </w:pPr>
                      <w:r>
                        <w:rPr>
                          <w:rFonts w:ascii="Calibri" w:hAnsi="Calibri"/>
                          <w:b/>
                          <w:sz w:val="24"/>
                          <w:szCs w:val="24"/>
                        </w:rPr>
                        <w:t>Signatures of the study team (including date)</w:t>
                      </w:r>
                    </w:p>
                  </w:txbxContent>
                </v:textbox>
                <w10:anchorlock/>
              </v:shape>
            </w:pict>
          </mc:Fallback>
        </mc:AlternateContent>
      </w:r>
    </w:p>
    <w:p w14:paraId="33162440" w14:textId="77777777" w:rsidR="00671AD2" w:rsidRDefault="00E62421" w:rsidP="00671AD2">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67CF6940" wp14:editId="1B05AF7E">
                <wp:extent cx="6217285" cy="1207135"/>
                <wp:effectExtent l="1905" t="635" r="635" b="1905"/>
                <wp:docPr id="1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285" cy="120713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0A57729" w14:textId="77777777" w:rsidR="00632605" w:rsidRPr="004F16EF" w:rsidRDefault="00632605" w:rsidP="00671AD2">
                            <w:pPr>
                              <w:adjustRightInd w:val="0"/>
                              <w:rPr>
                                <w:rFonts w:ascii="Calibri" w:hAnsi="Calibri"/>
                                <w:i/>
                                <w:sz w:val="24"/>
                                <w:szCs w:val="24"/>
                              </w:rPr>
                            </w:pPr>
                            <w:r w:rsidRPr="004F16EF">
                              <w:rPr>
                                <w:rFonts w:ascii="Calibri" w:hAnsi="Calibri"/>
                                <w:i/>
                                <w:sz w:val="24"/>
                                <w:szCs w:val="24"/>
                              </w:rPr>
                              <w:t>Notes: The primary applicant and all co-applicants must sign and date the form. Scanned signatures are acceptable.</w:t>
                            </w:r>
                          </w:p>
                          <w:p w14:paraId="76D94DE3" w14:textId="77777777" w:rsidR="00632605" w:rsidRPr="00DA36B9" w:rsidRDefault="00632605" w:rsidP="00671AD2">
                            <w:pPr>
                              <w:adjustRightInd w:val="0"/>
                              <w:rPr>
                                <w:rFonts w:ascii="Calibri" w:hAnsi="Calibri"/>
                                <w:i/>
                                <w:sz w:val="24"/>
                                <w:szCs w:val="24"/>
                              </w:rPr>
                            </w:pPr>
                          </w:p>
                          <w:p w14:paraId="098DF02F" w14:textId="77777777" w:rsidR="00632605" w:rsidRPr="00DA36B9" w:rsidRDefault="00632605" w:rsidP="00671AD2">
                            <w:pPr>
                              <w:adjustRightInd w:val="0"/>
                              <w:rPr>
                                <w:rFonts w:ascii="Calibri" w:hAnsi="Calibri" w:cs="Arial-BoldMT_7"/>
                                <w:bCs/>
                                <w:i/>
                                <w:sz w:val="24"/>
                                <w:szCs w:val="24"/>
                                <w:lang w:eastAsia="en-GB"/>
                              </w:rPr>
                            </w:pPr>
                            <w:r w:rsidRPr="00DA36B9">
                              <w:rPr>
                                <w:rFonts w:ascii="Calibri" w:hAnsi="Calibri"/>
                                <w:i/>
                                <w:sz w:val="24"/>
                                <w:szCs w:val="24"/>
                              </w:rPr>
                              <w:t>The Principal Investigator and anyone on the research team with direct contact with participants during the administration of the active compounds should have a current certificate of Good Clinical Practice (GCP). Please include the certificates with the application.</w:t>
                            </w:r>
                          </w:p>
                        </w:txbxContent>
                      </wps:txbx>
                      <wps:bodyPr rot="0" vert="horz" wrap="square" lIns="91440" tIns="45720" rIns="91440" bIns="45720" anchor="t" anchorCtr="0" upright="1">
                        <a:spAutoFit/>
                      </wps:bodyPr>
                    </wps:wsp>
                  </a:graphicData>
                </a:graphic>
              </wp:inline>
            </w:drawing>
          </mc:Choice>
          <mc:Fallback>
            <w:pict>
              <v:shape w14:anchorId="67CF6940" id="Text Box 77" o:spid="_x0000_s1094" type="#_x0000_t202" style="width:489.55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" fillcolor="#d6e3bc" stroked="f" strokecolor="#9bbb59" strokeweight="1pt">
                <v:shadow color="#4e6128" offset="1pt"/>
                <v:textbox style="mso-fit-shape-to-text:t">
                  <w:txbxContent>
                    <w:p w14:paraId="50A57729" w14:textId="77777777" w:rsidR="00632605" w:rsidRPr="004F16EF" w:rsidRDefault="00632605" w:rsidP="00671AD2">
                      <w:pPr>
                        <w:adjustRightInd w:val="0"/>
                        <w:rPr>
                          <w:rFonts w:ascii="Calibri" w:hAnsi="Calibri"/>
                          <w:i/>
                          <w:sz w:val="24"/>
                          <w:szCs w:val="24"/>
                        </w:rPr>
                      </w:pPr>
                      <w:r w:rsidRPr="004F16EF">
                        <w:rPr>
                          <w:rFonts w:ascii="Calibri" w:hAnsi="Calibri"/>
                          <w:i/>
                          <w:sz w:val="24"/>
                          <w:szCs w:val="24"/>
                        </w:rPr>
                        <w:t>Notes: The primary applicant and all co-applicants must sign and date the form. Scanned signatures are acceptable.</w:t>
                      </w:r>
                    </w:p>
                    <w:p w14:paraId="76D94DE3" w14:textId="77777777" w:rsidR="00632605" w:rsidRPr="00DA36B9" w:rsidRDefault="00632605" w:rsidP="00671AD2">
                      <w:pPr>
                        <w:adjustRightInd w:val="0"/>
                        <w:rPr>
                          <w:rFonts w:ascii="Calibri" w:hAnsi="Calibri"/>
                          <w:i/>
                          <w:sz w:val="24"/>
                          <w:szCs w:val="24"/>
                        </w:rPr>
                      </w:pPr>
                    </w:p>
                    <w:p w14:paraId="098DF02F" w14:textId="77777777" w:rsidR="00632605" w:rsidRPr="00DA36B9" w:rsidRDefault="00632605" w:rsidP="00671AD2">
                      <w:pPr>
                        <w:adjustRightInd w:val="0"/>
                        <w:rPr>
                          <w:rFonts w:ascii="Calibri" w:hAnsi="Calibri" w:cs="Arial-BoldMT_7"/>
                          <w:bCs/>
                          <w:i/>
                          <w:sz w:val="24"/>
                          <w:szCs w:val="24"/>
                          <w:lang w:eastAsia="en-GB"/>
                        </w:rPr>
                      </w:pPr>
                      <w:r w:rsidRPr="00DA36B9">
                        <w:rPr>
                          <w:rFonts w:ascii="Calibri" w:hAnsi="Calibri"/>
                          <w:i/>
                          <w:sz w:val="24"/>
                          <w:szCs w:val="24"/>
                        </w:rPr>
                        <w:t>The Principal Investigator and anyone on the research team with direct contact with participants during the administration of the active compounds should have a current certificate of Good Clinical Practice (GCP). Please include the certificates with the application.</w:t>
                      </w:r>
                    </w:p>
                  </w:txbxContent>
                </v:textbox>
                <w10:anchorlock/>
              </v:shape>
            </w:pict>
          </mc:Fallback>
        </mc:AlternateContent>
      </w:r>
    </w:p>
    <w:p w14:paraId="54C6A428" w14:textId="169F766A" w:rsidR="00BD07CF" w:rsidRDefault="00BD07CF" w:rsidP="00671AD2">
      <w:pPr>
        <w:pStyle w:val="applicquestion"/>
        <w:ind w:left="0" w:firstLine="0"/>
        <w:rPr>
          <w:rFonts w:ascii="Palatino" w:hAnsi="Palatino"/>
          <w:sz w:val="24"/>
          <w:szCs w:val="24"/>
        </w:rPr>
      </w:pPr>
      <w:r>
        <w:rPr>
          <w:rFonts w:ascii="Palatino" w:hAnsi="Palatino"/>
          <w:noProof/>
          <w:sz w:val="24"/>
          <w:szCs w:val="24"/>
        </w:rPr>
        <w:drawing>
          <wp:inline distT="0" distB="0" distL="0" distR="0" wp14:anchorId="466B763B" wp14:editId="7DC0E000">
            <wp:extent cx="1752600" cy="548131"/>
            <wp:effectExtent l="0" t="0" r="0" b="4445"/>
            <wp:docPr id="86" name="Picture 86" descr="C:\Users\Kirstie Whitaker\Dropbox\LETTERS\KW_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stie Whitaker\Dropbox\LETTERS\KW_Signature.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71076" cy="553909"/>
                    </a:xfrm>
                    <a:prstGeom prst="rect">
                      <a:avLst/>
                    </a:prstGeom>
                    <a:noFill/>
                    <a:ln>
                      <a:noFill/>
                    </a:ln>
                  </pic:spPr>
                </pic:pic>
              </a:graphicData>
            </a:graphic>
          </wp:inline>
        </w:drawing>
      </w:r>
      <w:r w:rsidR="00682285">
        <w:rPr>
          <w:rFonts w:ascii="Palatino" w:hAnsi="Palatino"/>
          <w:noProof/>
          <w:sz w:val="24"/>
          <w:szCs w:val="24"/>
        </w:rPr>
        <w:drawing>
          <wp:inline distT="0" distB="0" distL="0" distR="0" wp14:anchorId="4BF072BE" wp14:editId="40E8C11E">
            <wp:extent cx="1678554" cy="5400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ignature.png"/>
                    <pic:cNvPicPr/>
                  </pic:nvPicPr>
                  <pic:blipFill>
                    <a:blip r:embed="rId43">
                      <a:extLst>
                        <a:ext uri="{28A0092B-C50C-407E-A947-70E740481C1C}">
                          <a14:useLocalDpi xmlns:a14="http://schemas.microsoft.com/office/drawing/2010/main" val="0"/>
                        </a:ext>
                      </a:extLst>
                    </a:blip>
                    <a:stretch>
                      <a:fillRect/>
                    </a:stretch>
                  </pic:blipFill>
                  <pic:spPr>
                    <a:xfrm>
                      <a:off x="0" y="0"/>
                      <a:ext cx="1678554" cy="540000"/>
                    </a:xfrm>
                    <a:prstGeom prst="rect">
                      <a:avLst/>
                    </a:prstGeom>
                  </pic:spPr>
                </pic:pic>
              </a:graphicData>
            </a:graphic>
          </wp:inline>
        </w:drawing>
      </w:r>
      <w:r w:rsidR="00B04190" w:rsidRPr="00B04190">
        <w:rPr>
          <w:rFonts w:ascii="Palatino" w:hAnsi="Palatino"/>
          <w:noProof/>
          <w:sz w:val="24"/>
          <w:szCs w:val="24"/>
        </w:rPr>
        <w:drawing>
          <wp:inline distT="0" distB="0" distL="0" distR="0" wp14:anchorId="7E8E6BAA" wp14:editId="38C55613">
            <wp:extent cx="1414800" cy="540000"/>
            <wp:effectExtent l="0" t="0" r="0" b="0"/>
            <wp:docPr id="89" name="Picture 3">
              <a:extLst xmlns:a="http://schemas.openxmlformats.org/drawingml/2006/main">
                <a:ext uri="{FF2B5EF4-FFF2-40B4-BE49-F238E27FC236}">
                  <a16:creationId xmlns:a16="http://schemas.microsoft.com/office/drawing/2014/main" id="{4F98EA1B-3B4C-448B-B1F6-8AA9DBEE59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98EA1B-3B4C-448B-B1F6-8AA9DBEE59D1}"/>
                        </a:ext>
                      </a:extLst>
                    </pic:cNvPr>
                    <pic:cNvPicPr/>
                  </pic:nvPicPr>
                  <pic:blipFill rotWithShape="1">
                    <a:blip r:embed="rId44" cstate="print">
                      <a:extLst>
                        <a:ext uri="{BEBA8EAE-BF5A-486C-A8C5-ECC9F3942E4B}">
                          <a14:imgProps xmlns:a14="http://schemas.microsoft.com/office/drawing/2010/main">
                            <a14:imgLayer r:embed="rId45">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55156" t="44254" r="7007" b="30000"/>
                    <a:stretch/>
                  </pic:blipFill>
                  <pic:spPr>
                    <a:xfrm rot="10800000">
                      <a:off x="0" y="0"/>
                      <a:ext cx="1414800" cy="540000"/>
                    </a:xfrm>
                    <a:prstGeom prst="rect">
                      <a:avLst/>
                    </a:prstGeom>
                  </pic:spPr>
                </pic:pic>
              </a:graphicData>
            </a:graphic>
          </wp:inline>
        </w:drawing>
      </w:r>
      <w:r w:rsidR="00534F9A" w:rsidRPr="00534F9A">
        <w:rPr>
          <w:rFonts w:ascii="Palatino" w:hAnsi="Palatino"/>
          <w:noProof/>
          <w:sz w:val="24"/>
          <w:szCs w:val="24"/>
        </w:rPr>
        <w:drawing>
          <wp:inline distT="0" distB="0" distL="0" distR="0" wp14:anchorId="684B5207" wp14:editId="64696975">
            <wp:extent cx="1253207" cy="540000"/>
            <wp:effectExtent l="0" t="0" r="4445" b="0"/>
            <wp:docPr id="88" name="Picture 5">
              <a:extLst xmlns:a="http://schemas.openxmlformats.org/drawingml/2006/main">
                <a:ext uri="{FF2B5EF4-FFF2-40B4-BE49-F238E27FC236}">
                  <a16:creationId xmlns:a16="http://schemas.microsoft.com/office/drawing/2014/main" id="{2F882893-349B-4C96-B703-9C73C8C101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882893-349B-4C96-B703-9C73C8C1017A}"/>
                        </a:ext>
                      </a:extLst>
                    </pic:cNvPr>
                    <pic:cNvPicPr>
                      <a:picLocks noChangeAspect="1"/>
                    </pic:cNvPicPr>
                  </pic:nvPicPr>
                  <pic:blipFill>
                    <a:blip r:embed="rId46">
                      <a:extLst>
                        <a:ext uri="{BEBA8EAE-BF5A-486C-A8C5-ECC9F3942E4B}">
                          <a14:imgProps xmlns:a14="http://schemas.microsoft.com/office/drawing/2010/main">
                            <a14:imgLayer r:embed="rId47">
                              <a14:imgEffect>
                                <a14:sharpenSoften amount="50000"/>
                              </a14:imgEffect>
                            </a14:imgLayer>
                          </a14:imgProps>
                        </a:ext>
                      </a:extLst>
                    </a:blip>
                    <a:stretch>
                      <a:fillRect/>
                    </a:stretch>
                  </pic:blipFill>
                  <pic:spPr>
                    <a:xfrm>
                      <a:off x="0" y="0"/>
                      <a:ext cx="1253207" cy="540000"/>
                    </a:xfrm>
                    <a:prstGeom prst="rect">
                      <a:avLst/>
                    </a:prstGeom>
                  </pic:spPr>
                </pic:pic>
              </a:graphicData>
            </a:graphic>
          </wp:inline>
        </w:drawing>
      </w:r>
    </w:p>
    <w:p w14:paraId="2B155FFE" w14:textId="64A3757C" w:rsidR="00C03ACE" w:rsidRDefault="00BD07CF" w:rsidP="00B04190">
      <w:pPr>
        <w:pStyle w:val="applicquestion"/>
        <w:tabs>
          <w:tab w:val="left" w:pos="2977"/>
          <w:tab w:val="left" w:pos="5670"/>
          <w:tab w:val="left" w:pos="7655"/>
        </w:tabs>
        <w:ind w:left="0" w:firstLine="0"/>
        <w:rPr>
          <w:rFonts w:asciiTheme="minorHAnsi" w:hAnsiTheme="minorHAnsi" w:cstheme="minorHAnsi"/>
          <w:sz w:val="24"/>
          <w:szCs w:val="24"/>
        </w:rPr>
      </w:pPr>
      <w:r w:rsidRPr="00BD07CF">
        <w:rPr>
          <w:rFonts w:asciiTheme="minorHAnsi" w:hAnsiTheme="minorHAnsi" w:cstheme="minorHAnsi"/>
          <w:sz w:val="24"/>
          <w:szCs w:val="24"/>
        </w:rPr>
        <w:t>Kirstie Whitaker</w:t>
      </w:r>
      <w:r w:rsidR="00682285">
        <w:rPr>
          <w:rFonts w:asciiTheme="minorHAnsi" w:hAnsiTheme="minorHAnsi" w:cstheme="minorHAnsi"/>
          <w:sz w:val="24"/>
          <w:szCs w:val="24"/>
        </w:rPr>
        <w:tab/>
        <w:t>Bethan Davies</w:t>
      </w:r>
      <w:r w:rsidR="00FD3D2B">
        <w:rPr>
          <w:rFonts w:asciiTheme="minorHAnsi" w:hAnsiTheme="minorHAnsi" w:cstheme="minorHAnsi"/>
          <w:sz w:val="24"/>
          <w:szCs w:val="24"/>
        </w:rPr>
        <w:tab/>
        <w:t>James Cusack</w:t>
      </w:r>
      <w:r w:rsidR="00FD3D2B">
        <w:rPr>
          <w:rFonts w:asciiTheme="minorHAnsi" w:hAnsiTheme="minorHAnsi" w:cstheme="minorHAnsi"/>
          <w:sz w:val="24"/>
          <w:szCs w:val="24"/>
        </w:rPr>
        <w:tab/>
        <w:t>Georgia Aitkenhead</w:t>
      </w:r>
    </w:p>
    <w:p w14:paraId="5B00DA9B" w14:textId="41681789" w:rsidR="00BD07CF" w:rsidRPr="00BD07CF" w:rsidRDefault="00682285" w:rsidP="00B04190">
      <w:pPr>
        <w:pStyle w:val="applicquestion"/>
        <w:tabs>
          <w:tab w:val="left" w:pos="2977"/>
          <w:tab w:val="left" w:pos="5670"/>
          <w:tab w:val="left" w:pos="7655"/>
        </w:tabs>
        <w:ind w:left="0" w:firstLine="0"/>
        <w:rPr>
          <w:rFonts w:asciiTheme="minorHAnsi" w:hAnsiTheme="minorHAnsi" w:cstheme="minorHAnsi"/>
          <w:sz w:val="24"/>
          <w:szCs w:val="24"/>
        </w:rPr>
      </w:pPr>
      <w:r>
        <w:rPr>
          <w:rFonts w:asciiTheme="minorHAnsi" w:hAnsiTheme="minorHAnsi" w:cstheme="minorHAnsi"/>
          <w:sz w:val="24"/>
          <w:szCs w:val="24"/>
        </w:rPr>
        <w:t xml:space="preserve">4 March </w:t>
      </w:r>
      <w:r w:rsidR="00BD07CF" w:rsidRPr="00BD07CF">
        <w:rPr>
          <w:rFonts w:asciiTheme="minorHAnsi" w:hAnsiTheme="minorHAnsi" w:cstheme="minorHAnsi"/>
          <w:sz w:val="24"/>
          <w:szCs w:val="24"/>
        </w:rPr>
        <w:t>2019</w:t>
      </w:r>
      <w:r>
        <w:rPr>
          <w:rFonts w:asciiTheme="minorHAnsi" w:hAnsiTheme="minorHAnsi" w:cstheme="minorHAnsi"/>
          <w:sz w:val="24"/>
          <w:szCs w:val="24"/>
        </w:rPr>
        <w:tab/>
        <w:t>4 March 2019</w:t>
      </w:r>
      <w:r w:rsidR="00FD3D2B">
        <w:rPr>
          <w:rFonts w:asciiTheme="minorHAnsi" w:hAnsiTheme="minorHAnsi" w:cstheme="minorHAnsi"/>
          <w:sz w:val="24"/>
          <w:szCs w:val="24"/>
        </w:rPr>
        <w:tab/>
        <w:t>4 March 2019</w:t>
      </w:r>
      <w:r w:rsidR="00FD3D2B">
        <w:rPr>
          <w:rFonts w:asciiTheme="minorHAnsi" w:hAnsiTheme="minorHAnsi" w:cstheme="minorHAnsi"/>
          <w:sz w:val="24"/>
          <w:szCs w:val="24"/>
        </w:rPr>
        <w:tab/>
        <w:t>4 March 2019</w:t>
      </w:r>
      <w:r w:rsidR="0003309E" w:rsidRPr="00BD07CF">
        <w:rPr>
          <w:rFonts w:asciiTheme="minorHAnsi" w:hAnsiTheme="minorHAnsi" w:cstheme="minorHAnsi"/>
          <w:sz w:val="24"/>
          <w:szCs w:val="24"/>
        </w:rPr>
        <w:br w:type="page"/>
      </w:r>
    </w:p>
    <w:p w14:paraId="1085E628" w14:textId="77777777" w:rsidR="00BD07CF" w:rsidRDefault="00BD07CF" w:rsidP="00671AD2">
      <w:pPr>
        <w:pStyle w:val="applicquestion"/>
        <w:ind w:left="0" w:firstLine="0"/>
        <w:rPr>
          <w:rFonts w:ascii="Palatino" w:hAnsi="Palatino"/>
          <w:sz w:val="24"/>
          <w:szCs w:val="24"/>
        </w:rPr>
      </w:pPr>
    </w:p>
    <w:p w14:paraId="192A0710" w14:textId="77777777" w:rsidR="00B05A20" w:rsidRPr="0003309E" w:rsidRDefault="0003309E" w:rsidP="00671AD2">
      <w:pPr>
        <w:pStyle w:val="applicquestion"/>
        <w:ind w:left="0" w:firstLine="0"/>
        <w:rPr>
          <w:rFonts w:ascii="Calibri" w:hAnsi="Calibri"/>
          <w:sz w:val="24"/>
          <w:szCs w:val="24"/>
        </w:rPr>
      </w:pPr>
      <w:r w:rsidRPr="0003309E">
        <w:rPr>
          <w:rFonts w:ascii="Calibri" w:hAnsi="Calibri"/>
          <w:b/>
          <w:sz w:val="24"/>
          <w:szCs w:val="24"/>
        </w:rPr>
        <w:t>Appendix A:</w:t>
      </w:r>
      <w:r w:rsidRPr="0003309E">
        <w:rPr>
          <w:rFonts w:ascii="Calibri" w:hAnsi="Calibri"/>
          <w:sz w:val="24"/>
          <w:szCs w:val="24"/>
        </w:rPr>
        <w:t xml:space="preserve"> Additional information for studies involving</w:t>
      </w:r>
      <w:r w:rsidR="00B41F23">
        <w:rPr>
          <w:rFonts w:ascii="Calibri" w:hAnsi="Calibri"/>
          <w:sz w:val="24"/>
          <w:szCs w:val="24"/>
        </w:rPr>
        <w:t xml:space="preserve"> the admin</w:t>
      </w:r>
      <w:r w:rsidR="002F04FD">
        <w:rPr>
          <w:rFonts w:ascii="Calibri" w:hAnsi="Calibri"/>
          <w:sz w:val="24"/>
          <w:szCs w:val="24"/>
        </w:rPr>
        <w:t>istration of pharmaceuticals or</w:t>
      </w:r>
      <w:r w:rsidR="00B41F23">
        <w:rPr>
          <w:rFonts w:ascii="Calibri" w:hAnsi="Calibri"/>
          <w:sz w:val="24"/>
          <w:szCs w:val="24"/>
        </w:rPr>
        <w:t xml:space="preserve"> compounds with physiological effects. Include t</w:t>
      </w:r>
      <w:r w:rsidR="005F1FCD">
        <w:rPr>
          <w:rFonts w:ascii="Calibri" w:hAnsi="Calibri"/>
          <w:sz w:val="24"/>
          <w:szCs w:val="24"/>
        </w:rPr>
        <w:t>he study protocol with the application.</w:t>
      </w:r>
    </w:p>
    <w:p w14:paraId="7C5DB345" w14:textId="77777777" w:rsidR="0003309E" w:rsidRDefault="0003309E" w:rsidP="0003309E">
      <w:pPr>
        <w:pStyle w:val="applicpara"/>
        <w:rPr>
          <w:rFonts w:ascii="Palatino" w:hAnsi="Palatino"/>
          <w:sz w:val="24"/>
          <w:szCs w:val="24"/>
        </w:rPr>
      </w:pPr>
    </w:p>
    <w:p w14:paraId="31B362B1" w14:textId="77777777" w:rsidR="0003309E" w:rsidRDefault="00E62421" w:rsidP="0003309E">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42A3630" wp14:editId="226D98DF">
                <wp:extent cx="6214745" cy="287020"/>
                <wp:effectExtent l="10795" t="12700" r="13335" b="5080"/>
                <wp:docPr id="1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287020"/>
                        </a:xfrm>
                        <a:prstGeom prst="rect">
                          <a:avLst/>
                        </a:prstGeom>
                        <a:solidFill>
                          <a:srgbClr val="FFFFFF"/>
                        </a:solidFill>
                        <a:ln w="9525">
                          <a:solidFill>
                            <a:srgbClr val="000000"/>
                          </a:solidFill>
                          <a:miter lim="800000"/>
                          <a:headEnd/>
                          <a:tailEnd/>
                        </a:ln>
                      </wps:spPr>
                      <wps:txbx>
                        <w:txbxContent>
                          <w:p w14:paraId="3AAD62B0" w14:textId="77777777" w:rsidR="00632605" w:rsidRPr="00727E58" w:rsidRDefault="00632605" w:rsidP="0003309E">
                            <w:pPr>
                              <w:adjustRightInd w:val="0"/>
                              <w:rPr>
                                <w:rFonts w:ascii="Calibri" w:hAnsi="Calibri" w:cs="Arial-BoldMT_7"/>
                                <w:b/>
                                <w:bCs/>
                                <w:sz w:val="24"/>
                                <w:szCs w:val="24"/>
                                <w:lang w:eastAsia="en-GB"/>
                              </w:rPr>
                            </w:pPr>
                            <w:r w:rsidRPr="00727E58">
                              <w:rPr>
                                <w:rFonts w:ascii="Calibri" w:hAnsi="Calibri"/>
                                <w:b/>
                                <w:sz w:val="24"/>
                                <w:szCs w:val="24"/>
                              </w:rPr>
                              <w:t xml:space="preserve">Question A1:  </w:t>
                            </w:r>
                            <w:r w:rsidRPr="00727E58">
                              <w:rPr>
                                <w:rFonts w:ascii="Calibri" w:hAnsi="Calibri" w:cs="Arial-BoldMT_7"/>
                                <w:b/>
                                <w:bCs/>
                                <w:sz w:val="24"/>
                                <w:szCs w:val="24"/>
                                <w:lang w:eastAsia="en-GB"/>
                              </w:rPr>
                              <w:t xml:space="preserve">Specify the </w:t>
                            </w:r>
                            <w:r>
                              <w:rPr>
                                <w:rFonts w:ascii="Calibri" w:hAnsi="Calibri" w:cs="Arial-BoldMT_7"/>
                                <w:b/>
                                <w:bCs/>
                                <w:sz w:val="24"/>
                                <w:szCs w:val="24"/>
                                <w:lang w:eastAsia="en-GB"/>
                              </w:rPr>
                              <w:t>compound</w:t>
                            </w:r>
                            <w:r w:rsidRPr="00727E58">
                              <w:rPr>
                                <w:rFonts w:ascii="Calibri" w:hAnsi="Calibri" w:cs="Arial-BoldMT_7"/>
                                <w:b/>
                                <w:bCs/>
                                <w:sz w:val="24"/>
                                <w:szCs w:val="24"/>
                                <w:lang w:eastAsia="en-GB"/>
                              </w:rPr>
                              <w:t xml:space="preserve">(s) to be used in the </w:t>
                            </w:r>
                            <w:r>
                              <w:rPr>
                                <w:rFonts w:ascii="Calibri" w:hAnsi="Calibri" w:cs="Arial-BoldMT_7"/>
                                <w:b/>
                                <w:bCs/>
                                <w:sz w:val="24"/>
                                <w:szCs w:val="24"/>
                                <w:lang w:eastAsia="en-GB"/>
                              </w:rPr>
                              <w:t>study</w:t>
                            </w:r>
                          </w:p>
                        </w:txbxContent>
                      </wps:txbx>
                      <wps:bodyPr rot="0" vert="horz" wrap="square" lIns="91440" tIns="45720" rIns="91440" bIns="45720" anchor="t" anchorCtr="0" upright="1">
                        <a:spAutoFit/>
                      </wps:bodyPr>
                    </wps:wsp>
                  </a:graphicData>
                </a:graphic>
              </wp:inline>
            </w:drawing>
          </mc:Choice>
          <mc:Fallback>
            <w:pict>
              <v:shape w14:anchorId="442A3630" id="Text Box 94" o:spid="_x0000_s1095" type="#_x0000_t202" style="width:489.3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">
                <v:textbox style="mso-fit-shape-to-text:t">
                  <w:txbxContent>
                    <w:p w14:paraId="3AAD62B0" w14:textId="77777777" w:rsidR="00632605" w:rsidRPr="00727E58" w:rsidRDefault="00632605" w:rsidP="0003309E">
                      <w:pPr>
                        <w:adjustRightInd w:val="0"/>
                        <w:rPr>
                          <w:rFonts w:ascii="Calibri" w:hAnsi="Calibri" w:cs="Arial-BoldMT_7"/>
                          <w:b/>
                          <w:bCs/>
                          <w:sz w:val="24"/>
                          <w:szCs w:val="24"/>
                          <w:lang w:eastAsia="en-GB"/>
                        </w:rPr>
                      </w:pPr>
                      <w:r w:rsidRPr="00727E58">
                        <w:rPr>
                          <w:rFonts w:ascii="Calibri" w:hAnsi="Calibri"/>
                          <w:b/>
                          <w:sz w:val="24"/>
                          <w:szCs w:val="24"/>
                        </w:rPr>
                        <w:t xml:space="preserve">Question A1:  </w:t>
                      </w:r>
                      <w:r w:rsidRPr="00727E58">
                        <w:rPr>
                          <w:rFonts w:ascii="Calibri" w:hAnsi="Calibri" w:cs="Arial-BoldMT_7"/>
                          <w:b/>
                          <w:bCs/>
                          <w:sz w:val="24"/>
                          <w:szCs w:val="24"/>
                          <w:lang w:eastAsia="en-GB"/>
                        </w:rPr>
                        <w:t xml:space="preserve">Specify the </w:t>
                      </w:r>
                      <w:r>
                        <w:rPr>
                          <w:rFonts w:ascii="Calibri" w:hAnsi="Calibri" w:cs="Arial-BoldMT_7"/>
                          <w:b/>
                          <w:bCs/>
                          <w:sz w:val="24"/>
                          <w:szCs w:val="24"/>
                          <w:lang w:eastAsia="en-GB"/>
                        </w:rPr>
                        <w:t>compound</w:t>
                      </w:r>
                      <w:r w:rsidRPr="00727E58">
                        <w:rPr>
                          <w:rFonts w:ascii="Calibri" w:hAnsi="Calibri" w:cs="Arial-BoldMT_7"/>
                          <w:b/>
                          <w:bCs/>
                          <w:sz w:val="24"/>
                          <w:szCs w:val="24"/>
                          <w:lang w:eastAsia="en-GB"/>
                        </w:rPr>
                        <w:t xml:space="preserve">(s) to be used in the </w:t>
                      </w:r>
                      <w:r>
                        <w:rPr>
                          <w:rFonts w:ascii="Calibri" w:hAnsi="Calibri" w:cs="Arial-BoldMT_7"/>
                          <w:b/>
                          <w:bCs/>
                          <w:sz w:val="24"/>
                          <w:szCs w:val="24"/>
                          <w:lang w:eastAsia="en-GB"/>
                        </w:rPr>
                        <w:t>study</w:t>
                      </w:r>
                    </w:p>
                  </w:txbxContent>
                </v:textbox>
                <w10:anchorlock/>
              </v:shape>
            </w:pict>
          </mc:Fallback>
        </mc:AlternateContent>
      </w:r>
    </w:p>
    <w:p w14:paraId="49DDE742" w14:textId="77777777" w:rsidR="0003309E" w:rsidRDefault="00E62421" w:rsidP="0003309E">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618E56C9" wp14:editId="2CA44A91">
                <wp:extent cx="6223000" cy="835025"/>
                <wp:effectExtent l="1905" t="2540" r="4445" b="635"/>
                <wp:docPr id="1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3502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7B651615" w14:textId="77777777" w:rsidR="00632605" w:rsidRPr="006F7EBC" w:rsidRDefault="00632605" w:rsidP="0003309E">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Include the trade name, marketing authorisation product licence holder, its form (for example, capsules, liquid) and concentration, any modifications (for example, over-encapsulation), and any other relevant details. If more than one compound is to be used, give details for each separately.</w:t>
                            </w:r>
                          </w:p>
                        </w:txbxContent>
                      </wps:txbx>
                      <wps:bodyPr rot="0" vert="horz" wrap="square" lIns="91440" tIns="45720" rIns="91440" bIns="45720" anchor="t" anchorCtr="0" upright="1">
                        <a:spAutoFit/>
                      </wps:bodyPr>
                    </wps:wsp>
                  </a:graphicData>
                </a:graphic>
              </wp:inline>
            </w:drawing>
          </mc:Choice>
          <mc:Fallback>
            <w:pict>
              <v:shape w14:anchorId="618E56C9" id="Text Box 93" o:spid="_x0000_s1096" type="#_x0000_t202" style="width:490pt;height: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" fillcolor="#d6e3bc" stroked="f" strokecolor="#9bbb59" strokeweight="1pt">
                <v:shadow color="#4e6128" offset="1pt"/>
                <v:textbox style="mso-fit-shape-to-text:t">
                  <w:txbxContent>
                    <w:p w14:paraId="7B651615" w14:textId="77777777" w:rsidR="00632605" w:rsidRPr="006F7EBC" w:rsidRDefault="00632605" w:rsidP="0003309E">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Include the trade name, marketing authorisation product licence holder, its form (for example, capsules, liquid) and concentration, any modifications (for example, over-encapsulation), and any other relevant details. If more than one compound is to be used, give details for each separately.</w:t>
                      </w:r>
                    </w:p>
                  </w:txbxContent>
                </v:textbox>
                <w10:anchorlock/>
              </v:shape>
            </w:pict>
          </mc:Fallback>
        </mc:AlternateContent>
      </w:r>
    </w:p>
    <w:p w14:paraId="60FDA957" w14:textId="77777777" w:rsidR="0003309E" w:rsidRDefault="0003309E" w:rsidP="0003309E">
      <w:pPr>
        <w:pStyle w:val="applicpara"/>
        <w:rPr>
          <w:rFonts w:ascii="Palatino" w:hAnsi="Palatino"/>
          <w:sz w:val="24"/>
          <w:szCs w:val="24"/>
        </w:rPr>
      </w:pPr>
    </w:p>
    <w:p w14:paraId="7E564AB0" w14:textId="77777777" w:rsidR="0003309E" w:rsidRDefault="00E62421" w:rsidP="0003309E">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35CD6595" wp14:editId="23BED4DB">
                <wp:extent cx="6214745" cy="1040765"/>
                <wp:effectExtent l="10795" t="6985" r="13335" b="9525"/>
                <wp:docPr id="1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1040765"/>
                        </a:xfrm>
                        <a:prstGeom prst="rect">
                          <a:avLst/>
                        </a:prstGeom>
                        <a:solidFill>
                          <a:srgbClr val="FFFFFF"/>
                        </a:solidFill>
                        <a:ln w="9525">
                          <a:solidFill>
                            <a:srgbClr val="000000"/>
                          </a:solidFill>
                          <a:miter lim="800000"/>
                          <a:headEnd/>
                          <a:tailEnd/>
                        </a:ln>
                      </wps:spPr>
                      <wps:txbx>
                        <w:txbxContent>
                          <w:p w14:paraId="4471E520" w14:textId="77777777" w:rsidR="00632605" w:rsidRPr="00A37DFF" w:rsidRDefault="00632605" w:rsidP="0003309E">
                            <w:pPr>
                              <w:rPr>
                                <w:rFonts w:ascii="Calibri" w:hAnsi="Calibri"/>
                              </w:rPr>
                            </w:pPr>
                          </w:p>
                        </w:txbxContent>
                      </wps:txbx>
                      <wps:bodyPr rot="0" vert="horz" wrap="square" lIns="91440" tIns="45720" rIns="91440" bIns="45720" anchor="t" anchorCtr="0" upright="1">
                        <a:noAutofit/>
                      </wps:bodyPr>
                    </wps:wsp>
                  </a:graphicData>
                </a:graphic>
              </wp:inline>
            </w:drawing>
          </mc:Choice>
          <mc:Fallback>
            <w:pict>
              <v:shape w14:anchorId="35CD6595" id="Text Box 92" o:spid="_x0000_s1097" type="#_x0000_t202" style="width:489.3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">
                <v:textbox>
                  <w:txbxContent>
                    <w:p w14:paraId="4471E520" w14:textId="77777777" w:rsidR="00632605" w:rsidRPr="00A37DFF" w:rsidRDefault="00632605" w:rsidP="0003309E">
                      <w:pPr>
                        <w:rPr>
                          <w:rFonts w:ascii="Calibri" w:hAnsi="Calibri"/>
                        </w:rPr>
                      </w:pPr>
                    </w:p>
                  </w:txbxContent>
                </v:textbox>
                <w10:anchorlock/>
              </v:shape>
            </w:pict>
          </mc:Fallback>
        </mc:AlternateContent>
      </w:r>
    </w:p>
    <w:p w14:paraId="4F7C4B35" w14:textId="77777777" w:rsidR="002D5E1E" w:rsidRDefault="002D5E1E" w:rsidP="002D5E1E">
      <w:pPr>
        <w:pStyle w:val="applicpara"/>
        <w:rPr>
          <w:rFonts w:ascii="Palatino" w:hAnsi="Palatino"/>
          <w:sz w:val="24"/>
          <w:szCs w:val="24"/>
        </w:rPr>
      </w:pPr>
    </w:p>
    <w:p w14:paraId="6E5E0119" w14:textId="77777777" w:rsidR="002D5E1E" w:rsidRDefault="00E62421" w:rsidP="002D5E1E">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6AF89339" wp14:editId="5D34DE5A">
                <wp:extent cx="6214745" cy="287020"/>
                <wp:effectExtent l="10795" t="12065" r="13335" b="5715"/>
                <wp:docPr id="1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287020"/>
                        </a:xfrm>
                        <a:prstGeom prst="rect">
                          <a:avLst/>
                        </a:prstGeom>
                        <a:solidFill>
                          <a:srgbClr val="FFFFFF"/>
                        </a:solidFill>
                        <a:ln w="9525">
                          <a:solidFill>
                            <a:srgbClr val="000000"/>
                          </a:solidFill>
                          <a:miter lim="800000"/>
                          <a:headEnd/>
                          <a:tailEnd/>
                        </a:ln>
                      </wps:spPr>
                      <wps:txbx>
                        <w:txbxContent>
                          <w:p w14:paraId="3BD9F80B" w14:textId="77777777" w:rsidR="00632605" w:rsidRPr="002D5E1E" w:rsidRDefault="00632605" w:rsidP="002D5E1E">
                            <w:pPr>
                              <w:adjustRightInd w:val="0"/>
                              <w:rPr>
                                <w:rFonts w:ascii="Calibri" w:hAnsi="Calibri" w:cs="Arial-BoldMT_7"/>
                                <w:b/>
                                <w:bCs/>
                                <w:sz w:val="24"/>
                                <w:szCs w:val="24"/>
                                <w:lang w:eastAsia="en-GB"/>
                              </w:rPr>
                            </w:pPr>
                            <w:r w:rsidRPr="002D5E1E">
                              <w:rPr>
                                <w:rFonts w:ascii="Calibri" w:hAnsi="Calibri"/>
                                <w:b/>
                                <w:sz w:val="24"/>
                                <w:szCs w:val="24"/>
                              </w:rPr>
                              <w:t>Question A</w:t>
                            </w:r>
                            <w:r>
                              <w:rPr>
                                <w:rFonts w:ascii="Calibri" w:hAnsi="Calibri"/>
                                <w:b/>
                                <w:sz w:val="24"/>
                                <w:szCs w:val="24"/>
                              </w:rPr>
                              <w:t>2</w:t>
                            </w:r>
                            <w:r w:rsidRPr="002D5E1E">
                              <w:rPr>
                                <w:rFonts w:ascii="Calibri" w:hAnsi="Calibri"/>
                                <w:b/>
                                <w:sz w:val="24"/>
                                <w:szCs w:val="24"/>
                              </w:rPr>
                              <w:t xml:space="preserve">:  </w:t>
                            </w:r>
                            <w:r>
                              <w:rPr>
                                <w:rFonts w:ascii="Calibri" w:hAnsi="Calibri" w:cs="Arial-BoldMT_7"/>
                                <w:b/>
                                <w:bCs/>
                                <w:sz w:val="24"/>
                                <w:szCs w:val="24"/>
                                <w:lang w:eastAsia="en-GB"/>
                              </w:rPr>
                              <w:t>How will the compound(s) be used in the study?</w:t>
                            </w:r>
                          </w:p>
                        </w:txbxContent>
                      </wps:txbx>
                      <wps:bodyPr rot="0" vert="horz" wrap="square" lIns="91440" tIns="45720" rIns="91440" bIns="45720" anchor="t" anchorCtr="0" upright="1">
                        <a:spAutoFit/>
                      </wps:bodyPr>
                    </wps:wsp>
                  </a:graphicData>
                </a:graphic>
              </wp:inline>
            </w:drawing>
          </mc:Choice>
          <mc:Fallback>
            <w:pict>
              <v:shape w14:anchorId="6AF89339" id="Text Box 97" o:spid="_x0000_s1098" type="#_x0000_t202" style="width:489.3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">
                <v:textbox style="mso-fit-shape-to-text:t">
                  <w:txbxContent>
                    <w:p w14:paraId="3BD9F80B" w14:textId="77777777" w:rsidR="00632605" w:rsidRPr="002D5E1E" w:rsidRDefault="00632605" w:rsidP="002D5E1E">
                      <w:pPr>
                        <w:adjustRightInd w:val="0"/>
                        <w:rPr>
                          <w:rFonts w:ascii="Calibri" w:hAnsi="Calibri" w:cs="Arial-BoldMT_7"/>
                          <w:b/>
                          <w:bCs/>
                          <w:sz w:val="24"/>
                          <w:szCs w:val="24"/>
                          <w:lang w:eastAsia="en-GB"/>
                        </w:rPr>
                      </w:pPr>
                      <w:r w:rsidRPr="002D5E1E">
                        <w:rPr>
                          <w:rFonts w:ascii="Calibri" w:hAnsi="Calibri"/>
                          <w:b/>
                          <w:sz w:val="24"/>
                          <w:szCs w:val="24"/>
                        </w:rPr>
                        <w:t>Question A</w:t>
                      </w:r>
                      <w:r>
                        <w:rPr>
                          <w:rFonts w:ascii="Calibri" w:hAnsi="Calibri"/>
                          <w:b/>
                          <w:sz w:val="24"/>
                          <w:szCs w:val="24"/>
                        </w:rPr>
                        <w:t>2</w:t>
                      </w:r>
                      <w:r w:rsidRPr="002D5E1E">
                        <w:rPr>
                          <w:rFonts w:ascii="Calibri" w:hAnsi="Calibri"/>
                          <w:b/>
                          <w:sz w:val="24"/>
                          <w:szCs w:val="24"/>
                        </w:rPr>
                        <w:t xml:space="preserve">:  </w:t>
                      </w:r>
                      <w:r>
                        <w:rPr>
                          <w:rFonts w:ascii="Calibri" w:hAnsi="Calibri" w:cs="Arial-BoldMT_7"/>
                          <w:b/>
                          <w:bCs/>
                          <w:sz w:val="24"/>
                          <w:szCs w:val="24"/>
                          <w:lang w:eastAsia="en-GB"/>
                        </w:rPr>
                        <w:t>How will the compound(s) be used in the study?</w:t>
                      </w:r>
                    </w:p>
                  </w:txbxContent>
                </v:textbox>
                <w10:anchorlock/>
              </v:shape>
            </w:pict>
          </mc:Fallback>
        </mc:AlternateContent>
      </w:r>
    </w:p>
    <w:p w14:paraId="275D1BE9" w14:textId="77777777" w:rsidR="002D5E1E" w:rsidRDefault="00E62421" w:rsidP="002D5E1E">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50430B38" wp14:editId="37124C18">
                <wp:extent cx="6223000" cy="463550"/>
                <wp:effectExtent l="1905" t="1270" r="4445" b="1905"/>
                <wp:docPr id="1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6355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07E005EB" w14:textId="77777777" w:rsidR="00632605" w:rsidRPr="006F7EBC" w:rsidRDefault="00632605" w:rsidP="002D5E1E">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Give details of the intended dose, the maximum dose, the frequency of administration, and route of administration.</w:t>
                            </w:r>
                          </w:p>
                        </w:txbxContent>
                      </wps:txbx>
                      <wps:bodyPr rot="0" vert="horz" wrap="square" lIns="91440" tIns="45720" rIns="91440" bIns="45720" anchor="t" anchorCtr="0" upright="1">
                        <a:spAutoFit/>
                      </wps:bodyPr>
                    </wps:wsp>
                  </a:graphicData>
                </a:graphic>
              </wp:inline>
            </w:drawing>
          </mc:Choice>
          <mc:Fallback>
            <w:pict>
              <v:shape w14:anchorId="50430B38" id="Text Box 96" o:spid="_x0000_s1099" type="#_x0000_t202" style="width:490pt;height: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" fillcolor="#d6e3bc" stroked="f" strokecolor="#9bbb59" strokeweight="1pt">
                <v:shadow color="#4e6128" offset="1pt"/>
                <v:textbox style="mso-fit-shape-to-text:t">
                  <w:txbxContent>
                    <w:p w14:paraId="07E005EB" w14:textId="77777777" w:rsidR="00632605" w:rsidRPr="006F7EBC" w:rsidRDefault="00632605" w:rsidP="002D5E1E">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Give details of the intended dose, the maximum dose, the frequency of administration, and route of administration.</w:t>
                      </w:r>
                    </w:p>
                  </w:txbxContent>
                </v:textbox>
                <w10:anchorlock/>
              </v:shape>
            </w:pict>
          </mc:Fallback>
        </mc:AlternateContent>
      </w:r>
    </w:p>
    <w:p w14:paraId="3A048EFD" w14:textId="77777777" w:rsidR="002D5E1E" w:rsidRDefault="002D5E1E" w:rsidP="002D5E1E">
      <w:pPr>
        <w:pStyle w:val="applicpara"/>
        <w:rPr>
          <w:rFonts w:ascii="Palatino" w:hAnsi="Palatino"/>
          <w:sz w:val="24"/>
          <w:szCs w:val="24"/>
        </w:rPr>
      </w:pPr>
    </w:p>
    <w:p w14:paraId="5BEE557A" w14:textId="77777777" w:rsidR="002D5E1E" w:rsidRDefault="00E62421" w:rsidP="002D5E1E">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53FE0C02" wp14:editId="541F9A04">
                <wp:extent cx="6214745" cy="1040765"/>
                <wp:effectExtent l="10795" t="6985" r="13335" b="9525"/>
                <wp:docPr id="1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1040765"/>
                        </a:xfrm>
                        <a:prstGeom prst="rect">
                          <a:avLst/>
                        </a:prstGeom>
                        <a:solidFill>
                          <a:srgbClr val="FFFFFF"/>
                        </a:solidFill>
                        <a:ln w="9525">
                          <a:solidFill>
                            <a:srgbClr val="000000"/>
                          </a:solidFill>
                          <a:miter lim="800000"/>
                          <a:headEnd/>
                          <a:tailEnd/>
                        </a:ln>
                      </wps:spPr>
                      <wps:txbx>
                        <w:txbxContent>
                          <w:p w14:paraId="67283704" w14:textId="77777777" w:rsidR="00632605" w:rsidRPr="00A37DFF" w:rsidRDefault="00632605" w:rsidP="002D5E1E">
                            <w:pPr>
                              <w:rPr>
                                <w:rFonts w:ascii="Calibri" w:hAnsi="Calibri"/>
                              </w:rPr>
                            </w:pPr>
                          </w:p>
                        </w:txbxContent>
                      </wps:txbx>
                      <wps:bodyPr rot="0" vert="horz" wrap="square" lIns="91440" tIns="45720" rIns="91440" bIns="45720" anchor="t" anchorCtr="0" upright="1">
                        <a:noAutofit/>
                      </wps:bodyPr>
                    </wps:wsp>
                  </a:graphicData>
                </a:graphic>
              </wp:inline>
            </w:drawing>
          </mc:Choice>
          <mc:Fallback>
            <w:pict>
              <v:shape w14:anchorId="53FE0C02" id="Text Box 95" o:spid="_x0000_s1100" type="#_x0000_t202" style="width:489.3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">
                <v:textbox>
                  <w:txbxContent>
                    <w:p w14:paraId="67283704" w14:textId="77777777" w:rsidR="00632605" w:rsidRPr="00A37DFF" w:rsidRDefault="00632605" w:rsidP="002D5E1E">
                      <w:pPr>
                        <w:rPr>
                          <w:rFonts w:ascii="Calibri" w:hAnsi="Calibri"/>
                        </w:rPr>
                      </w:pPr>
                    </w:p>
                  </w:txbxContent>
                </v:textbox>
                <w10:anchorlock/>
              </v:shape>
            </w:pict>
          </mc:Fallback>
        </mc:AlternateContent>
      </w:r>
    </w:p>
    <w:p w14:paraId="615213CB" w14:textId="77777777" w:rsidR="002D5E1E" w:rsidRDefault="002D5E1E" w:rsidP="002D5E1E">
      <w:pPr>
        <w:pStyle w:val="applicquestion"/>
        <w:ind w:left="0" w:firstLine="0"/>
        <w:rPr>
          <w:rFonts w:ascii="Palatino" w:hAnsi="Palatino"/>
          <w:sz w:val="24"/>
          <w:szCs w:val="24"/>
        </w:rPr>
      </w:pPr>
    </w:p>
    <w:p w14:paraId="24CE30DC" w14:textId="77777777" w:rsidR="002D5E1E" w:rsidRDefault="002D5E1E" w:rsidP="002D5E1E">
      <w:pPr>
        <w:pStyle w:val="applicpara"/>
        <w:rPr>
          <w:rFonts w:ascii="Palatino" w:hAnsi="Palatino"/>
          <w:sz w:val="24"/>
          <w:szCs w:val="24"/>
        </w:rPr>
      </w:pPr>
    </w:p>
    <w:p w14:paraId="153520CC" w14:textId="77777777" w:rsidR="002D5E1E" w:rsidRDefault="00E62421" w:rsidP="002D5E1E">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5B647DDE" wp14:editId="393D9580">
                <wp:extent cx="6214745" cy="287020"/>
                <wp:effectExtent l="10795" t="9525" r="13335" b="8255"/>
                <wp:docPr id="9"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287020"/>
                        </a:xfrm>
                        <a:prstGeom prst="rect">
                          <a:avLst/>
                        </a:prstGeom>
                        <a:solidFill>
                          <a:srgbClr val="FFFFFF"/>
                        </a:solidFill>
                        <a:ln w="9525">
                          <a:solidFill>
                            <a:srgbClr val="000000"/>
                          </a:solidFill>
                          <a:miter lim="800000"/>
                          <a:headEnd/>
                          <a:tailEnd/>
                        </a:ln>
                      </wps:spPr>
                      <wps:txbx>
                        <w:txbxContent>
                          <w:p w14:paraId="2BBB858D" w14:textId="77777777" w:rsidR="00632605" w:rsidRPr="002D5E1E" w:rsidRDefault="00632605" w:rsidP="002D5E1E">
                            <w:pPr>
                              <w:adjustRightInd w:val="0"/>
                              <w:rPr>
                                <w:rFonts w:ascii="Calibri" w:hAnsi="Calibri" w:cs="Arial-BoldMT_7"/>
                                <w:b/>
                                <w:bCs/>
                                <w:sz w:val="24"/>
                                <w:szCs w:val="24"/>
                                <w:lang w:eastAsia="en-GB"/>
                              </w:rPr>
                            </w:pPr>
                            <w:r w:rsidRPr="002D5E1E">
                              <w:rPr>
                                <w:rFonts w:ascii="Calibri" w:hAnsi="Calibri"/>
                                <w:b/>
                                <w:sz w:val="24"/>
                                <w:szCs w:val="24"/>
                              </w:rPr>
                              <w:t>Question A</w:t>
                            </w:r>
                            <w:r>
                              <w:rPr>
                                <w:rFonts w:ascii="Calibri" w:hAnsi="Calibri"/>
                                <w:b/>
                                <w:sz w:val="24"/>
                                <w:szCs w:val="24"/>
                              </w:rPr>
                              <w:t>3</w:t>
                            </w:r>
                            <w:r w:rsidRPr="002D5E1E">
                              <w:rPr>
                                <w:rFonts w:ascii="Calibri" w:hAnsi="Calibri"/>
                                <w:b/>
                                <w:sz w:val="24"/>
                                <w:szCs w:val="24"/>
                              </w:rPr>
                              <w:t xml:space="preserve">:  </w:t>
                            </w:r>
                            <w:r>
                              <w:rPr>
                                <w:rFonts w:ascii="Calibri" w:hAnsi="Calibri" w:cs="Arial-BoldMT_7"/>
                                <w:b/>
                                <w:bCs/>
                                <w:sz w:val="24"/>
                                <w:szCs w:val="24"/>
                                <w:lang w:eastAsia="en-GB"/>
                              </w:rPr>
                              <w:t>What are the known side-effects and interactions with other compounds?</w:t>
                            </w:r>
                          </w:p>
                        </w:txbxContent>
                      </wps:txbx>
                      <wps:bodyPr rot="0" vert="horz" wrap="square" lIns="91440" tIns="45720" rIns="91440" bIns="45720" anchor="t" anchorCtr="0" upright="1">
                        <a:spAutoFit/>
                      </wps:bodyPr>
                    </wps:wsp>
                  </a:graphicData>
                </a:graphic>
              </wp:inline>
            </w:drawing>
          </mc:Choice>
          <mc:Fallback>
            <w:pict>
              <v:shape w14:anchorId="5B647DDE" id="Text Box 100" o:spid="_x0000_s1101" type="#_x0000_t202" style="width:489.3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">
                <v:textbox style="mso-fit-shape-to-text:t">
                  <w:txbxContent>
                    <w:p w14:paraId="2BBB858D" w14:textId="77777777" w:rsidR="00632605" w:rsidRPr="002D5E1E" w:rsidRDefault="00632605" w:rsidP="002D5E1E">
                      <w:pPr>
                        <w:adjustRightInd w:val="0"/>
                        <w:rPr>
                          <w:rFonts w:ascii="Calibri" w:hAnsi="Calibri" w:cs="Arial-BoldMT_7"/>
                          <w:b/>
                          <w:bCs/>
                          <w:sz w:val="24"/>
                          <w:szCs w:val="24"/>
                          <w:lang w:eastAsia="en-GB"/>
                        </w:rPr>
                      </w:pPr>
                      <w:r w:rsidRPr="002D5E1E">
                        <w:rPr>
                          <w:rFonts w:ascii="Calibri" w:hAnsi="Calibri"/>
                          <w:b/>
                          <w:sz w:val="24"/>
                          <w:szCs w:val="24"/>
                        </w:rPr>
                        <w:t>Question A</w:t>
                      </w:r>
                      <w:r>
                        <w:rPr>
                          <w:rFonts w:ascii="Calibri" w:hAnsi="Calibri"/>
                          <w:b/>
                          <w:sz w:val="24"/>
                          <w:szCs w:val="24"/>
                        </w:rPr>
                        <w:t>3</w:t>
                      </w:r>
                      <w:r w:rsidRPr="002D5E1E">
                        <w:rPr>
                          <w:rFonts w:ascii="Calibri" w:hAnsi="Calibri"/>
                          <w:b/>
                          <w:sz w:val="24"/>
                          <w:szCs w:val="24"/>
                        </w:rPr>
                        <w:t xml:space="preserve">:  </w:t>
                      </w:r>
                      <w:r>
                        <w:rPr>
                          <w:rFonts w:ascii="Calibri" w:hAnsi="Calibri" w:cs="Arial-BoldMT_7"/>
                          <w:b/>
                          <w:bCs/>
                          <w:sz w:val="24"/>
                          <w:szCs w:val="24"/>
                          <w:lang w:eastAsia="en-GB"/>
                        </w:rPr>
                        <w:t>What are the known side-effects and interactions with other compounds?</w:t>
                      </w:r>
                    </w:p>
                  </w:txbxContent>
                </v:textbox>
                <w10:anchorlock/>
              </v:shape>
            </w:pict>
          </mc:Fallback>
        </mc:AlternateContent>
      </w:r>
    </w:p>
    <w:p w14:paraId="3237E06B" w14:textId="77777777" w:rsidR="002D5E1E" w:rsidRDefault="00E62421" w:rsidP="002D5E1E">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0A9D1FE7" wp14:editId="48DD9092">
                <wp:extent cx="6223000" cy="648970"/>
                <wp:effectExtent l="1905" t="0" r="4445" b="0"/>
                <wp:docPr id="8"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48970"/>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005B7E6D" w14:textId="77777777" w:rsidR="00632605" w:rsidRPr="006F7EBC" w:rsidRDefault="00632605" w:rsidP="002D5E1E">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List each of the known side-effects and the corresponding risk of encountering them. Are there any known side-effects with commonly prescribed products, over-the-counter products, foods, and so on?</w:t>
                            </w:r>
                          </w:p>
                        </w:txbxContent>
                      </wps:txbx>
                      <wps:bodyPr rot="0" vert="horz" wrap="square" lIns="91440" tIns="45720" rIns="91440" bIns="45720" anchor="t" anchorCtr="0" upright="1">
                        <a:spAutoFit/>
                      </wps:bodyPr>
                    </wps:wsp>
                  </a:graphicData>
                </a:graphic>
              </wp:inline>
            </w:drawing>
          </mc:Choice>
          <mc:Fallback>
            <w:pict>
              <v:shape w14:anchorId="0A9D1FE7" id="Text Box 99" o:spid="_x0000_s1102" type="#_x0000_t202" style="width:490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" fillcolor="#d6e3bc" stroked="f" strokecolor="#9bbb59" strokeweight="1pt">
                <v:shadow color="#4e6128" offset="1pt"/>
                <v:textbox style="mso-fit-shape-to-text:t">
                  <w:txbxContent>
                    <w:p w14:paraId="005B7E6D" w14:textId="77777777" w:rsidR="00632605" w:rsidRPr="006F7EBC" w:rsidRDefault="00632605" w:rsidP="002D5E1E">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List each of the known side-effects and the corresponding risk of encountering them. Are there any known side-effects with commonly prescribed products, over-the-counter products, foods, and so on?</w:t>
                      </w:r>
                    </w:p>
                  </w:txbxContent>
                </v:textbox>
                <w10:anchorlock/>
              </v:shape>
            </w:pict>
          </mc:Fallback>
        </mc:AlternateContent>
      </w:r>
    </w:p>
    <w:p w14:paraId="24A92617" w14:textId="77777777" w:rsidR="002D5E1E" w:rsidRDefault="002D5E1E" w:rsidP="002D5E1E">
      <w:pPr>
        <w:pStyle w:val="applicpara"/>
        <w:rPr>
          <w:rFonts w:ascii="Palatino" w:hAnsi="Palatino"/>
          <w:sz w:val="24"/>
          <w:szCs w:val="24"/>
        </w:rPr>
      </w:pPr>
    </w:p>
    <w:p w14:paraId="08270332" w14:textId="77777777" w:rsidR="002D5E1E" w:rsidRDefault="00E62421" w:rsidP="002D5E1E">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77001EF5" wp14:editId="5AB088C0">
                <wp:extent cx="6214745" cy="1040765"/>
                <wp:effectExtent l="10795" t="5080" r="13335" b="11430"/>
                <wp:docPr id="7"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1040765"/>
                        </a:xfrm>
                        <a:prstGeom prst="rect">
                          <a:avLst/>
                        </a:prstGeom>
                        <a:solidFill>
                          <a:srgbClr val="FFFFFF"/>
                        </a:solidFill>
                        <a:ln w="9525">
                          <a:solidFill>
                            <a:srgbClr val="000000"/>
                          </a:solidFill>
                          <a:miter lim="800000"/>
                          <a:headEnd/>
                          <a:tailEnd/>
                        </a:ln>
                      </wps:spPr>
                      <wps:txbx>
                        <w:txbxContent>
                          <w:p w14:paraId="17CE3499" w14:textId="77777777" w:rsidR="00632605" w:rsidRPr="00A37DFF" w:rsidRDefault="00632605" w:rsidP="002D5E1E">
                            <w:pPr>
                              <w:rPr>
                                <w:rFonts w:ascii="Calibri" w:hAnsi="Calibri"/>
                              </w:rPr>
                            </w:pPr>
                          </w:p>
                        </w:txbxContent>
                      </wps:txbx>
                      <wps:bodyPr rot="0" vert="horz" wrap="square" lIns="91440" tIns="45720" rIns="91440" bIns="45720" anchor="t" anchorCtr="0" upright="1">
                        <a:noAutofit/>
                      </wps:bodyPr>
                    </wps:wsp>
                  </a:graphicData>
                </a:graphic>
              </wp:inline>
            </w:drawing>
          </mc:Choice>
          <mc:Fallback>
            <w:pict>
              <v:shape w14:anchorId="77001EF5" id="Text Box 98" o:spid="_x0000_s1103" type="#_x0000_t202" style="width:489.3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">
                <v:textbox>
                  <w:txbxContent>
                    <w:p w14:paraId="17CE3499" w14:textId="77777777" w:rsidR="00632605" w:rsidRPr="00A37DFF" w:rsidRDefault="00632605" w:rsidP="002D5E1E">
                      <w:pPr>
                        <w:rPr>
                          <w:rFonts w:ascii="Calibri" w:hAnsi="Calibri"/>
                        </w:rPr>
                      </w:pPr>
                    </w:p>
                  </w:txbxContent>
                </v:textbox>
                <w10:anchorlock/>
              </v:shape>
            </w:pict>
          </mc:Fallback>
        </mc:AlternateContent>
      </w:r>
    </w:p>
    <w:p w14:paraId="5BB2498A" w14:textId="77777777" w:rsidR="001B296D" w:rsidRDefault="001B296D" w:rsidP="001B296D">
      <w:pPr>
        <w:pStyle w:val="applicpara"/>
        <w:rPr>
          <w:rFonts w:ascii="Palatino" w:hAnsi="Palatino"/>
          <w:sz w:val="24"/>
          <w:szCs w:val="24"/>
        </w:rPr>
      </w:pPr>
    </w:p>
    <w:p w14:paraId="61BC0BB2" w14:textId="77777777" w:rsidR="001B296D" w:rsidRDefault="00E62421" w:rsidP="001B296D">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17B0F62" wp14:editId="2909F014">
                <wp:extent cx="6214745" cy="287020"/>
                <wp:effectExtent l="10795" t="10160" r="13335" b="7620"/>
                <wp:docPr id="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287020"/>
                        </a:xfrm>
                        <a:prstGeom prst="rect">
                          <a:avLst/>
                        </a:prstGeom>
                        <a:solidFill>
                          <a:srgbClr val="FFFFFF"/>
                        </a:solidFill>
                        <a:ln w="9525">
                          <a:solidFill>
                            <a:srgbClr val="000000"/>
                          </a:solidFill>
                          <a:miter lim="800000"/>
                          <a:headEnd/>
                          <a:tailEnd/>
                        </a:ln>
                      </wps:spPr>
                      <wps:txbx>
                        <w:txbxContent>
                          <w:p w14:paraId="7CFA420B" w14:textId="77777777" w:rsidR="00632605" w:rsidRPr="002D5E1E" w:rsidRDefault="00632605" w:rsidP="001B296D">
                            <w:pPr>
                              <w:adjustRightInd w:val="0"/>
                              <w:rPr>
                                <w:rFonts w:ascii="Calibri" w:hAnsi="Calibri" w:cs="Arial-BoldMT_7"/>
                                <w:b/>
                                <w:bCs/>
                                <w:sz w:val="24"/>
                                <w:szCs w:val="24"/>
                                <w:lang w:eastAsia="en-GB"/>
                              </w:rPr>
                            </w:pPr>
                            <w:r w:rsidRPr="002D5E1E">
                              <w:rPr>
                                <w:rFonts w:ascii="Calibri" w:hAnsi="Calibri"/>
                                <w:b/>
                                <w:sz w:val="24"/>
                                <w:szCs w:val="24"/>
                              </w:rPr>
                              <w:t>Question A</w:t>
                            </w:r>
                            <w:r>
                              <w:rPr>
                                <w:rFonts w:ascii="Calibri" w:hAnsi="Calibri"/>
                                <w:b/>
                                <w:sz w:val="24"/>
                                <w:szCs w:val="24"/>
                              </w:rPr>
                              <w:t>4</w:t>
                            </w:r>
                            <w:r w:rsidRPr="002D5E1E">
                              <w:rPr>
                                <w:rFonts w:ascii="Calibri" w:hAnsi="Calibri"/>
                                <w:b/>
                                <w:sz w:val="24"/>
                                <w:szCs w:val="24"/>
                              </w:rPr>
                              <w:t xml:space="preserve">:  </w:t>
                            </w:r>
                            <w:r>
                              <w:rPr>
                                <w:rFonts w:ascii="Calibri" w:hAnsi="Calibri" w:cs="Arial-BoldMT_7"/>
                                <w:b/>
                                <w:bCs/>
                                <w:sz w:val="24"/>
                                <w:szCs w:val="24"/>
                                <w:lang w:eastAsia="en-GB"/>
                              </w:rPr>
                              <w:t>What will participants be told about the compound(s)?</w:t>
                            </w:r>
                          </w:p>
                        </w:txbxContent>
                      </wps:txbx>
                      <wps:bodyPr rot="0" vert="horz" wrap="square" lIns="91440" tIns="45720" rIns="91440" bIns="45720" anchor="t" anchorCtr="0" upright="1">
                        <a:spAutoFit/>
                      </wps:bodyPr>
                    </wps:wsp>
                  </a:graphicData>
                </a:graphic>
              </wp:inline>
            </w:drawing>
          </mc:Choice>
          <mc:Fallback>
            <w:pict>
              <v:shape w14:anchorId="417B0F62" id="Text Box 103" o:spid="_x0000_s1104" type="#_x0000_t202" style="width:489.3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">
                <v:textbox style="mso-fit-shape-to-text:t">
                  <w:txbxContent>
                    <w:p w14:paraId="7CFA420B" w14:textId="77777777" w:rsidR="00632605" w:rsidRPr="002D5E1E" w:rsidRDefault="00632605" w:rsidP="001B296D">
                      <w:pPr>
                        <w:adjustRightInd w:val="0"/>
                        <w:rPr>
                          <w:rFonts w:ascii="Calibri" w:hAnsi="Calibri" w:cs="Arial-BoldMT_7"/>
                          <w:b/>
                          <w:bCs/>
                          <w:sz w:val="24"/>
                          <w:szCs w:val="24"/>
                          <w:lang w:eastAsia="en-GB"/>
                        </w:rPr>
                      </w:pPr>
                      <w:r w:rsidRPr="002D5E1E">
                        <w:rPr>
                          <w:rFonts w:ascii="Calibri" w:hAnsi="Calibri"/>
                          <w:b/>
                          <w:sz w:val="24"/>
                          <w:szCs w:val="24"/>
                        </w:rPr>
                        <w:t>Question A</w:t>
                      </w:r>
                      <w:r>
                        <w:rPr>
                          <w:rFonts w:ascii="Calibri" w:hAnsi="Calibri"/>
                          <w:b/>
                          <w:sz w:val="24"/>
                          <w:szCs w:val="24"/>
                        </w:rPr>
                        <w:t>4</w:t>
                      </w:r>
                      <w:r w:rsidRPr="002D5E1E">
                        <w:rPr>
                          <w:rFonts w:ascii="Calibri" w:hAnsi="Calibri"/>
                          <w:b/>
                          <w:sz w:val="24"/>
                          <w:szCs w:val="24"/>
                        </w:rPr>
                        <w:t xml:space="preserve">:  </w:t>
                      </w:r>
                      <w:r>
                        <w:rPr>
                          <w:rFonts w:ascii="Calibri" w:hAnsi="Calibri" w:cs="Arial-BoldMT_7"/>
                          <w:b/>
                          <w:bCs/>
                          <w:sz w:val="24"/>
                          <w:szCs w:val="24"/>
                          <w:lang w:eastAsia="en-GB"/>
                        </w:rPr>
                        <w:t>What will participants be told about the compound(s)?</w:t>
                      </w:r>
                    </w:p>
                  </w:txbxContent>
                </v:textbox>
                <w10:anchorlock/>
              </v:shape>
            </w:pict>
          </mc:Fallback>
        </mc:AlternateContent>
      </w:r>
    </w:p>
    <w:p w14:paraId="0619A055" w14:textId="77777777" w:rsidR="001B296D" w:rsidRDefault="00E62421" w:rsidP="001B296D">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7D4C020F" wp14:editId="67F7EEA3">
                <wp:extent cx="6223000" cy="277495"/>
                <wp:effectExtent l="1905" t="0" r="4445" b="0"/>
                <wp:docPr id="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F423F41" w14:textId="77777777" w:rsidR="00632605" w:rsidRPr="006F7EBC" w:rsidRDefault="00632605" w:rsidP="001B296D">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 xml:space="preserve">Describe what and how participants will be told about the risks of the </w:t>
                            </w:r>
                            <w:r w:rsidRPr="00B41F23">
                              <w:rPr>
                                <w:rFonts w:ascii="Calibri" w:hAnsi="Calibri" w:cs="Arial-BoldMT_7"/>
                                <w:bCs/>
                                <w:i/>
                                <w:sz w:val="24"/>
                                <w:szCs w:val="24"/>
                                <w:lang w:eastAsia="en-GB"/>
                              </w:rPr>
                              <w:t>compound</w:t>
                            </w:r>
                            <w:r>
                              <w:rPr>
                                <w:rFonts w:ascii="Calibri" w:hAnsi="Calibri" w:cs="Arial-BoldMT_7"/>
                                <w:b/>
                                <w:bCs/>
                                <w:sz w:val="24"/>
                                <w:szCs w:val="24"/>
                                <w:lang w:eastAsia="en-GB"/>
                              </w:rPr>
                              <w:t>.</w:t>
                            </w:r>
                          </w:p>
                        </w:txbxContent>
                      </wps:txbx>
                      <wps:bodyPr rot="0" vert="horz" wrap="square" lIns="91440" tIns="45720" rIns="91440" bIns="45720" anchor="t" anchorCtr="0" upright="1">
                        <a:spAutoFit/>
                      </wps:bodyPr>
                    </wps:wsp>
                  </a:graphicData>
                </a:graphic>
              </wp:inline>
            </w:drawing>
          </mc:Choice>
          <mc:Fallback>
            <w:pict>
              <v:shape w14:anchorId="7D4C020F" id="Text Box 102" o:spid="_x0000_s1105" type="#_x0000_t202" style="width:490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" fillcolor="#d6e3bc" stroked="f" strokecolor="#9bbb59" strokeweight="1pt">
                <v:shadow color="#4e6128" offset="1pt"/>
                <v:textbox style="mso-fit-shape-to-text:t">
                  <w:txbxContent>
                    <w:p w14:paraId="3F423F41" w14:textId="77777777" w:rsidR="00632605" w:rsidRPr="006F7EBC" w:rsidRDefault="00632605" w:rsidP="001B296D">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 xml:space="preserve">Describe what and how participants will be told about the risks of the </w:t>
                      </w:r>
                      <w:r w:rsidRPr="00B41F23">
                        <w:rPr>
                          <w:rFonts w:ascii="Calibri" w:hAnsi="Calibri" w:cs="Arial-BoldMT_7"/>
                          <w:bCs/>
                          <w:i/>
                          <w:sz w:val="24"/>
                          <w:szCs w:val="24"/>
                          <w:lang w:eastAsia="en-GB"/>
                        </w:rPr>
                        <w:t>compound</w:t>
                      </w:r>
                      <w:r>
                        <w:rPr>
                          <w:rFonts w:ascii="Calibri" w:hAnsi="Calibri" w:cs="Arial-BoldMT_7"/>
                          <w:b/>
                          <w:bCs/>
                          <w:sz w:val="24"/>
                          <w:szCs w:val="24"/>
                          <w:lang w:eastAsia="en-GB"/>
                        </w:rPr>
                        <w:t>.</w:t>
                      </w:r>
                    </w:p>
                  </w:txbxContent>
                </v:textbox>
                <w10:anchorlock/>
              </v:shape>
            </w:pict>
          </mc:Fallback>
        </mc:AlternateContent>
      </w:r>
    </w:p>
    <w:p w14:paraId="2028893D" w14:textId="77777777" w:rsidR="001B296D" w:rsidRDefault="001B296D" w:rsidP="001B296D">
      <w:pPr>
        <w:pStyle w:val="applicpara"/>
        <w:rPr>
          <w:rFonts w:ascii="Palatino" w:hAnsi="Palatino"/>
          <w:sz w:val="24"/>
          <w:szCs w:val="24"/>
        </w:rPr>
      </w:pPr>
    </w:p>
    <w:p w14:paraId="4E25B104" w14:textId="77777777" w:rsidR="001B296D" w:rsidRDefault="00E62421" w:rsidP="001B296D">
      <w:pPr>
        <w:pStyle w:val="applicquestion"/>
        <w:ind w:left="0" w:firstLine="0"/>
        <w:rPr>
          <w:rFonts w:ascii="Palatino" w:hAnsi="Palatino"/>
          <w:sz w:val="24"/>
          <w:szCs w:val="24"/>
        </w:rPr>
      </w:pPr>
      <w:r>
        <w:rPr>
          <w:rFonts w:ascii="Palatino" w:hAnsi="Palatino"/>
          <w:noProof/>
          <w:sz w:val="24"/>
          <w:szCs w:val="24"/>
          <w:lang w:eastAsia="en-GB"/>
        </w:rPr>
        <w:lastRenderedPageBreak/>
        <mc:AlternateContent>
          <mc:Choice Requires="wps">
            <w:drawing>
              <wp:inline distT="0" distB="0" distL="0" distR="0" wp14:anchorId="2D8AC05A" wp14:editId="3F020E11">
                <wp:extent cx="6214745" cy="1040765"/>
                <wp:effectExtent l="10795" t="8890" r="13335" b="7620"/>
                <wp:docPr id="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1040765"/>
                        </a:xfrm>
                        <a:prstGeom prst="rect">
                          <a:avLst/>
                        </a:prstGeom>
                        <a:solidFill>
                          <a:srgbClr val="FFFFFF"/>
                        </a:solidFill>
                        <a:ln w="9525">
                          <a:solidFill>
                            <a:srgbClr val="000000"/>
                          </a:solidFill>
                          <a:miter lim="800000"/>
                          <a:headEnd/>
                          <a:tailEnd/>
                        </a:ln>
                      </wps:spPr>
                      <wps:txbx>
                        <w:txbxContent>
                          <w:p w14:paraId="618B6294" w14:textId="77777777" w:rsidR="00632605" w:rsidRPr="00A37DFF" w:rsidRDefault="00632605" w:rsidP="001B296D">
                            <w:pPr>
                              <w:rPr>
                                <w:rFonts w:ascii="Calibri" w:hAnsi="Calibri"/>
                              </w:rPr>
                            </w:pPr>
                          </w:p>
                        </w:txbxContent>
                      </wps:txbx>
                      <wps:bodyPr rot="0" vert="horz" wrap="square" lIns="91440" tIns="45720" rIns="91440" bIns="45720" anchor="t" anchorCtr="0" upright="1">
                        <a:noAutofit/>
                      </wps:bodyPr>
                    </wps:wsp>
                  </a:graphicData>
                </a:graphic>
              </wp:inline>
            </w:drawing>
          </mc:Choice>
          <mc:Fallback>
            <w:pict>
              <v:shape w14:anchorId="2D8AC05A" id="Text Box 101" o:spid="_x0000_s1106" type="#_x0000_t202" style="width:489.3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">
                <v:textbox>
                  <w:txbxContent>
                    <w:p w14:paraId="618B6294" w14:textId="77777777" w:rsidR="00632605" w:rsidRPr="00A37DFF" w:rsidRDefault="00632605" w:rsidP="001B296D">
                      <w:pPr>
                        <w:rPr>
                          <w:rFonts w:ascii="Calibri" w:hAnsi="Calibri"/>
                        </w:rPr>
                      </w:pPr>
                    </w:p>
                  </w:txbxContent>
                </v:textbox>
                <w10:anchorlock/>
              </v:shape>
            </w:pict>
          </mc:Fallback>
        </mc:AlternateContent>
      </w:r>
    </w:p>
    <w:p w14:paraId="1704C7B6" w14:textId="77777777" w:rsidR="00BC39D8" w:rsidRDefault="00BC39D8" w:rsidP="00BC39D8">
      <w:pPr>
        <w:pStyle w:val="applicpara"/>
        <w:rPr>
          <w:rFonts w:ascii="Palatino" w:hAnsi="Palatino"/>
          <w:sz w:val="24"/>
          <w:szCs w:val="24"/>
        </w:rPr>
      </w:pPr>
    </w:p>
    <w:p w14:paraId="2D6E621E" w14:textId="77777777" w:rsidR="00BC39D8" w:rsidRDefault="00E62421" w:rsidP="00BC39D8">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4CE2860E" wp14:editId="293DA5CC">
                <wp:extent cx="6214745" cy="287020"/>
                <wp:effectExtent l="10795" t="5080" r="13335" b="12700"/>
                <wp:docPr id="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287020"/>
                        </a:xfrm>
                        <a:prstGeom prst="rect">
                          <a:avLst/>
                        </a:prstGeom>
                        <a:solidFill>
                          <a:srgbClr val="FFFFFF"/>
                        </a:solidFill>
                        <a:ln w="9525">
                          <a:solidFill>
                            <a:srgbClr val="000000"/>
                          </a:solidFill>
                          <a:miter lim="800000"/>
                          <a:headEnd/>
                          <a:tailEnd/>
                        </a:ln>
                      </wps:spPr>
                      <wps:txbx>
                        <w:txbxContent>
                          <w:p w14:paraId="4771F4CE" w14:textId="77777777" w:rsidR="00632605" w:rsidRPr="002D5E1E" w:rsidRDefault="00632605" w:rsidP="00BC39D8">
                            <w:pPr>
                              <w:adjustRightInd w:val="0"/>
                              <w:rPr>
                                <w:rFonts w:ascii="Calibri" w:hAnsi="Calibri" w:cs="Arial-BoldMT_7"/>
                                <w:b/>
                                <w:bCs/>
                                <w:sz w:val="24"/>
                                <w:szCs w:val="24"/>
                                <w:lang w:eastAsia="en-GB"/>
                              </w:rPr>
                            </w:pPr>
                            <w:r w:rsidRPr="002D5E1E">
                              <w:rPr>
                                <w:rFonts w:ascii="Calibri" w:hAnsi="Calibri"/>
                                <w:b/>
                                <w:sz w:val="24"/>
                                <w:szCs w:val="24"/>
                              </w:rPr>
                              <w:t>Question A</w:t>
                            </w:r>
                            <w:r>
                              <w:rPr>
                                <w:rFonts w:ascii="Calibri" w:hAnsi="Calibri"/>
                                <w:b/>
                                <w:sz w:val="24"/>
                                <w:szCs w:val="24"/>
                              </w:rPr>
                              <w:t>5</w:t>
                            </w:r>
                            <w:r w:rsidRPr="002D5E1E">
                              <w:rPr>
                                <w:rFonts w:ascii="Calibri" w:hAnsi="Calibri"/>
                                <w:b/>
                                <w:sz w:val="24"/>
                                <w:szCs w:val="24"/>
                              </w:rPr>
                              <w:t xml:space="preserve">:  </w:t>
                            </w:r>
                            <w:r>
                              <w:rPr>
                                <w:rFonts w:ascii="Calibri" w:hAnsi="Calibri" w:cs="Arial-BoldMT_7"/>
                                <w:b/>
                                <w:bCs/>
                                <w:sz w:val="24"/>
                                <w:szCs w:val="24"/>
                                <w:lang w:eastAsia="en-GB"/>
                              </w:rPr>
                              <w:t>What procedures are in place to mitigate the risks?</w:t>
                            </w:r>
                          </w:p>
                        </w:txbxContent>
                      </wps:txbx>
                      <wps:bodyPr rot="0" vert="horz" wrap="square" lIns="91440" tIns="45720" rIns="91440" bIns="45720" anchor="t" anchorCtr="0" upright="1">
                        <a:spAutoFit/>
                      </wps:bodyPr>
                    </wps:wsp>
                  </a:graphicData>
                </a:graphic>
              </wp:inline>
            </w:drawing>
          </mc:Choice>
          <mc:Fallback>
            <w:pict>
              <v:shape w14:anchorId="4CE2860E" id="Text Box 106" o:spid="_x0000_s1107" type="#_x0000_t202" style="width:489.3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">
                <v:textbox style="mso-fit-shape-to-text:t">
                  <w:txbxContent>
                    <w:p w14:paraId="4771F4CE" w14:textId="77777777" w:rsidR="00632605" w:rsidRPr="002D5E1E" w:rsidRDefault="00632605" w:rsidP="00BC39D8">
                      <w:pPr>
                        <w:adjustRightInd w:val="0"/>
                        <w:rPr>
                          <w:rFonts w:ascii="Calibri" w:hAnsi="Calibri" w:cs="Arial-BoldMT_7"/>
                          <w:b/>
                          <w:bCs/>
                          <w:sz w:val="24"/>
                          <w:szCs w:val="24"/>
                          <w:lang w:eastAsia="en-GB"/>
                        </w:rPr>
                      </w:pPr>
                      <w:r w:rsidRPr="002D5E1E">
                        <w:rPr>
                          <w:rFonts w:ascii="Calibri" w:hAnsi="Calibri"/>
                          <w:b/>
                          <w:sz w:val="24"/>
                          <w:szCs w:val="24"/>
                        </w:rPr>
                        <w:t>Question A</w:t>
                      </w:r>
                      <w:r>
                        <w:rPr>
                          <w:rFonts w:ascii="Calibri" w:hAnsi="Calibri"/>
                          <w:b/>
                          <w:sz w:val="24"/>
                          <w:szCs w:val="24"/>
                        </w:rPr>
                        <w:t>5</w:t>
                      </w:r>
                      <w:r w:rsidRPr="002D5E1E">
                        <w:rPr>
                          <w:rFonts w:ascii="Calibri" w:hAnsi="Calibri"/>
                          <w:b/>
                          <w:sz w:val="24"/>
                          <w:szCs w:val="24"/>
                        </w:rPr>
                        <w:t xml:space="preserve">:  </w:t>
                      </w:r>
                      <w:r>
                        <w:rPr>
                          <w:rFonts w:ascii="Calibri" w:hAnsi="Calibri" w:cs="Arial-BoldMT_7"/>
                          <w:b/>
                          <w:bCs/>
                          <w:sz w:val="24"/>
                          <w:szCs w:val="24"/>
                          <w:lang w:eastAsia="en-GB"/>
                        </w:rPr>
                        <w:t>What procedures are in place to mitigate the risks?</w:t>
                      </w:r>
                    </w:p>
                  </w:txbxContent>
                </v:textbox>
                <w10:anchorlock/>
              </v:shape>
            </w:pict>
          </mc:Fallback>
        </mc:AlternateContent>
      </w:r>
    </w:p>
    <w:p w14:paraId="7EB6D9EF" w14:textId="77777777" w:rsidR="00BC39D8" w:rsidRDefault="00E62421" w:rsidP="00BC39D8">
      <w:pPr>
        <w:pStyle w:val="applicpara"/>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3D0E4D5D" wp14:editId="68BAC2D9">
                <wp:extent cx="6223000" cy="835025"/>
                <wp:effectExtent l="1905" t="3810" r="4445" b="0"/>
                <wp:docPr id="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3502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E485B42" w14:textId="77777777" w:rsidR="00632605" w:rsidRPr="006F7EBC" w:rsidRDefault="00632605" w:rsidP="00BC39D8">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Give details of what emergency procedures are in place. Confirm that a medical qualified person is available when the compound is administered. Will there be an antidote available, and who will administer it? What procedures are in place for follow-up care? If the compound is blinded, how can the blind be broken if necessary?</w:t>
                            </w:r>
                          </w:p>
                        </w:txbxContent>
                      </wps:txbx>
                      <wps:bodyPr rot="0" vert="horz" wrap="square" lIns="91440" tIns="45720" rIns="91440" bIns="45720" anchor="t" anchorCtr="0" upright="1">
                        <a:spAutoFit/>
                      </wps:bodyPr>
                    </wps:wsp>
                  </a:graphicData>
                </a:graphic>
              </wp:inline>
            </w:drawing>
          </mc:Choice>
          <mc:Fallback>
            <w:pict>
              <v:shape w14:anchorId="3D0E4D5D" id="Text Box 105" o:spid="_x0000_s1108" type="#_x0000_t202" style="width:490pt;height: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" fillcolor="#d6e3bc" stroked="f" strokecolor="#9bbb59" strokeweight="1pt">
                <v:shadow color="#4e6128" offset="1pt"/>
                <v:textbox style="mso-fit-shape-to-text:t">
                  <w:txbxContent>
                    <w:p w14:paraId="3E485B42" w14:textId="77777777" w:rsidR="00632605" w:rsidRPr="006F7EBC" w:rsidRDefault="00632605" w:rsidP="00BC39D8">
                      <w:pPr>
                        <w:adjustRightInd w:val="0"/>
                        <w:rPr>
                          <w:rFonts w:ascii="Calibri" w:hAnsi="Calibri" w:cs="Arial-BoldMT_7"/>
                          <w:bCs/>
                          <w:i/>
                          <w:sz w:val="24"/>
                          <w:szCs w:val="24"/>
                          <w:lang w:eastAsia="en-GB"/>
                        </w:rPr>
                      </w:pPr>
                      <w:r w:rsidRPr="006F7EBC">
                        <w:rPr>
                          <w:rFonts w:ascii="Calibri" w:hAnsi="Calibri"/>
                          <w:i/>
                          <w:sz w:val="24"/>
                          <w:szCs w:val="24"/>
                        </w:rPr>
                        <w:t xml:space="preserve">Notes: </w:t>
                      </w:r>
                      <w:r>
                        <w:rPr>
                          <w:rFonts w:ascii="Calibri" w:hAnsi="Calibri"/>
                          <w:i/>
                          <w:sz w:val="24"/>
                          <w:szCs w:val="24"/>
                        </w:rPr>
                        <w:t>Give details of what emergency procedures are in place. Confirm that a medical qualified person is available when the compound is administered. Will there be an antidote available, and who will administer it? What procedures are in place for follow-up care? If the compound is blinded, how can the blind be broken if necessary?</w:t>
                      </w:r>
                    </w:p>
                  </w:txbxContent>
                </v:textbox>
                <w10:anchorlock/>
              </v:shape>
            </w:pict>
          </mc:Fallback>
        </mc:AlternateContent>
      </w:r>
    </w:p>
    <w:p w14:paraId="47D39924" w14:textId="77777777" w:rsidR="00BC39D8" w:rsidRDefault="00BC39D8" w:rsidP="00BC39D8">
      <w:pPr>
        <w:pStyle w:val="applicpara"/>
        <w:rPr>
          <w:rFonts w:ascii="Palatino" w:hAnsi="Palatino"/>
          <w:sz w:val="24"/>
          <w:szCs w:val="24"/>
        </w:rPr>
      </w:pPr>
    </w:p>
    <w:p w14:paraId="1BA6C289" w14:textId="77777777" w:rsidR="00BC39D8" w:rsidRDefault="00E62421" w:rsidP="00BC39D8">
      <w:pPr>
        <w:pStyle w:val="applicquestion"/>
        <w:ind w:left="0" w:firstLine="0"/>
        <w:rPr>
          <w:rFonts w:ascii="Palatino" w:hAnsi="Palatino"/>
          <w:sz w:val="24"/>
          <w:szCs w:val="24"/>
        </w:rPr>
      </w:pPr>
      <w:r>
        <w:rPr>
          <w:rFonts w:ascii="Palatino" w:hAnsi="Palatino"/>
          <w:noProof/>
          <w:sz w:val="24"/>
          <w:szCs w:val="24"/>
          <w:lang w:eastAsia="en-GB"/>
        </w:rPr>
        <mc:AlternateContent>
          <mc:Choice Requires="wps">
            <w:drawing>
              <wp:inline distT="0" distB="0" distL="0" distR="0" wp14:anchorId="5FD1E568" wp14:editId="125ABA2D">
                <wp:extent cx="6214745" cy="1040765"/>
                <wp:effectExtent l="10795" t="8255" r="13335" b="8255"/>
                <wp:docPr id="1"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1040765"/>
                        </a:xfrm>
                        <a:prstGeom prst="rect">
                          <a:avLst/>
                        </a:prstGeom>
                        <a:solidFill>
                          <a:srgbClr val="FFFFFF"/>
                        </a:solidFill>
                        <a:ln w="9525">
                          <a:solidFill>
                            <a:srgbClr val="000000"/>
                          </a:solidFill>
                          <a:miter lim="800000"/>
                          <a:headEnd/>
                          <a:tailEnd/>
                        </a:ln>
                      </wps:spPr>
                      <wps:txbx>
                        <w:txbxContent>
                          <w:p w14:paraId="0B472AE9" w14:textId="77777777" w:rsidR="00632605" w:rsidRPr="00A37DFF" w:rsidRDefault="00632605" w:rsidP="00BC39D8">
                            <w:pPr>
                              <w:rPr>
                                <w:rFonts w:ascii="Calibri" w:hAnsi="Calibri"/>
                              </w:rPr>
                            </w:pPr>
                          </w:p>
                        </w:txbxContent>
                      </wps:txbx>
                      <wps:bodyPr rot="0" vert="horz" wrap="square" lIns="91440" tIns="45720" rIns="91440" bIns="45720" anchor="t" anchorCtr="0" upright="1">
                        <a:noAutofit/>
                      </wps:bodyPr>
                    </wps:wsp>
                  </a:graphicData>
                </a:graphic>
              </wp:inline>
            </w:drawing>
          </mc:Choice>
          <mc:Fallback>
            <w:pict>
              <v:shape w14:anchorId="5FD1E568" id="Text Box 104" o:spid="_x0000_s1109" type="#_x0000_t202" style="width:489.3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">
                <v:textbox>
                  <w:txbxContent>
                    <w:p w14:paraId="0B472AE9" w14:textId="77777777" w:rsidR="00632605" w:rsidRPr="00A37DFF" w:rsidRDefault="00632605" w:rsidP="00BC39D8">
                      <w:pPr>
                        <w:rPr>
                          <w:rFonts w:ascii="Calibri" w:hAnsi="Calibri"/>
                        </w:rPr>
                      </w:pPr>
                    </w:p>
                  </w:txbxContent>
                </v:textbox>
                <w10:anchorlock/>
              </v:shape>
            </w:pict>
          </mc:Fallback>
        </mc:AlternateContent>
      </w:r>
    </w:p>
    <w:p w14:paraId="6781CE0B" w14:textId="77777777" w:rsidR="0003309E" w:rsidRDefault="0003309E" w:rsidP="00671AD2">
      <w:pPr>
        <w:pStyle w:val="applicquestion"/>
        <w:ind w:left="0" w:firstLine="0"/>
        <w:rPr>
          <w:rFonts w:ascii="Palatino" w:hAnsi="Palatino"/>
          <w:sz w:val="24"/>
          <w:szCs w:val="24"/>
        </w:rPr>
      </w:pPr>
    </w:p>
    <w:sectPr w:rsidR="0003309E" w:rsidSect="004905BB">
      <w:headerReference w:type="even" r:id="rId48"/>
      <w:headerReference w:type="default" r:id="rId49"/>
      <w:footerReference w:type="even" r:id="rId50"/>
      <w:footerReference w:type="default" r:id="rId51"/>
      <w:headerReference w:type="first" r:id="rId52"/>
      <w:footerReference w:type="first" r:id="rId53"/>
      <w:pgSz w:w="11894" w:h="16834"/>
      <w:pgMar w:top="1080" w:right="1008" w:bottom="1080" w:left="1008" w:header="709" w:footer="709" w:gutter="0"/>
      <w:paperSrc w:first="1" w:other="1"/>
      <w:pgNumType w:start="1"/>
      <w:cols w:space="709"/>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Georgia Aitkenhead" w:date="2019-07-12T13:34:00Z" w:initials="GA">
    <w:p w14:paraId="69FD9660" w14:textId="68EB2DD9" w:rsidR="00582E78" w:rsidRPr="00582E78" w:rsidRDefault="00582E78" w:rsidP="00582E78">
      <w:pPr>
        <w:adjustRightInd w:val="0"/>
        <w:rPr>
          <w:rFonts w:ascii="Times New Roman" w:hAnsi="Times New Roman"/>
          <w:lang w:val="en-US" w:eastAsia="en-GB"/>
        </w:rPr>
      </w:pPr>
      <w:r>
        <w:rPr>
          <w:rStyle w:val="CommentReference"/>
        </w:rPr>
        <w:annotationRef/>
      </w:r>
      <w:r>
        <w:t xml:space="preserve">Paragraph 4: responding to Laura’s comment: </w:t>
      </w:r>
      <w:r>
        <w:rPr>
          <w:rFonts w:ascii="Times New Roman" w:hAnsi="Times New Roman"/>
          <w:lang w:val="en-US" w:eastAsia="en-GB"/>
        </w:rPr>
        <w:t>Regarding the ethics application, Q21: it is unclear who will be doing transcription and how the data gets transferred to them securely. Would be helpful to clarify.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FD96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FD9660" w16cid:durableId="20D30B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3BE48" w14:textId="77777777" w:rsidR="00D018F8" w:rsidRDefault="00D018F8">
      <w:r>
        <w:separator/>
      </w:r>
    </w:p>
  </w:endnote>
  <w:endnote w:type="continuationSeparator" w:id="0">
    <w:p w14:paraId="48F7FC32" w14:textId="77777777" w:rsidR="00D018F8" w:rsidRDefault="00D01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A00002EF" w:usb1="4000207B" w:usb2="00000000" w:usb3="00000000" w:csb0="0000009F" w:csb1="00000000"/>
  </w:font>
  <w:font w:name="Arial-ItalicMT_8">
    <w:altName w:val="Arial"/>
    <w:panose1 w:val="020B0604020202020204"/>
    <w:charset w:val="00"/>
    <w:family w:val="auto"/>
    <w:notTrueType/>
    <w:pitch w:val="default"/>
    <w:sig w:usb0="00000003" w:usb1="00000000" w:usb2="00000000" w:usb3="00000000" w:csb0="00000001" w:csb1="00000000"/>
  </w:font>
  <w:font w:name="Arial-BoldMT_7">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556EA" w14:textId="77777777" w:rsidR="00632605" w:rsidRDefault="00632605">
    <w:pPr>
      <w:pStyle w:val="Footer"/>
      <w:tabs>
        <w:tab w:val="clear" w:pos="4590"/>
        <w:tab w:val="clear" w:pos="9180"/>
        <w:tab w:val="center" w:pos="4680"/>
        <w:tab w:val="right" w:pos="9360"/>
      </w:tabs>
      <w:rPr>
        <w:sz w:val="18"/>
        <w:szCs w:val="18"/>
      </w:rPr>
    </w:pPr>
    <w:r>
      <w:rPr>
        <w:sz w:val="18"/>
        <w:szCs w:val="18"/>
      </w:rPr>
      <w:tab/>
      <w:t>4-</w:t>
    </w:r>
    <w:r>
      <w:rPr>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876E" w14:textId="77777777" w:rsidR="00632605" w:rsidRDefault="00632605">
    <w:pPr>
      <w:pStyle w:val="Footer"/>
      <w:tabs>
        <w:tab w:val="clear" w:pos="4590"/>
        <w:tab w:val="clear" w:pos="9180"/>
        <w:tab w:val="center" w:pos="4680"/>
        <w:tab w:val="right" w:pos="9360"/>
      </w:tabs>
      <w:rPr>
        <w:sz w:val="18"/>
        <w:szCs w:val="18"/>
      </w:rPr>
    </w:pPr>
    <w:r>
      <w:rPr>
        <w:sz w:val="18"/>
        <w:szCs w:val="18"/>
      </w:rPr>
      <w:tab/>
      <w:t>4-</w:t>
    </w:r>
    <w:r>
      <w:rPr>
        <w:sz w:val="18"/>
        <w:szCs w:val="18"/>
      </w:rPr>
      <w:fldChar w:fldCharType="begin"/>
    </w:r>
    <w:r>
      <w:rPr>
        <w:sz w:val="18"/>
        <w:szCs w:val="18"/>
      </w:rPr>
      <w:instrText>PAGE</w:instrText>
    </w:r>
    <w:r>
      <w:rPr>
        <w:sz w:val="18"/>
        <w:szCs w:val="18"/>
      </w:rPr>
      <w:fldChar w:fldCharType="separate"/>
    </w:r>
    <w:r>
      <w:rPr>
        <w:noProof/>
        <w:sz w:val="18"/>
        <w:szCs w:val="18"/>
      </w:rPr>
      <w:t>2</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3195B" w14:textId="77777777" w:rsidR="00632605" w:rsidRDefault="00632605">
    <w:pPr>
      <w:pStyle w:val="Footer"/>
      <w:tabs>
        <w:tab w:val="clear" w:pos="4590"/>
        <w:tab w:val="clear" w:pos="9180"/>
        <w:tab w:val="center" w:pos="4680"/>
        <w:tab w:val="right" w:pos="9360"/>
      </w:tabs>
      <w:rPr>
        <w:sz w:val="18"/>
        <w:szCs w:val="18"/>
      </w:rPr>
    </w:pPr>
    <w:r>
      <w:rPr>
        <w:sz w:val="18"/>
        <w:szCs w:val="18"/>
      </w:rPr>
      <w:tab/>
      <w:t>4-</w:t>
    </w:r>
    <w:r>
      <w:rPr>
        <w:sz w:val="18"/>
        <w:szCs w:val="18"/>
      </w:rPr>
      <w:fldChar w:fldCharType="begin"/>
    </w:r>
    <w:r>
      <w:rPr>
        <w:sz w:val="18"/>
        <w:szCs w:val="18"/>
      </w:rPr>
      <w:instrText>PAGE</w:instrText>
    </w:r>
    <w:r>
      <w:rPr>
        <w:sz w:val="18"/>
        <w:szCs w:val="18"/>
      </w:rPr>
      <w:fldChar w:fldCharType="separate"/>
    </w:r>
    <w:r>
      <w:rPr>
        <w:noProof/>
        <w:sz w:val="18"/>
        <w:szCs w:val="18"/>
      </w:rPr>
      <w:t>1</w:t>
    </w:r>
    <w:r>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91AD3" w14:textId="77777777" w:rsidR="00632605" w:rsidRDefault="00632605">
    <w:pPr>
      <w:pStyle w:val="Footer"/>
      <w:tabs>
        <w:tab w:val="clear" w:pos="4590"/>
        <w:tab w:val="clear" w:pos="9180"/>
        <w:tab w:val="center" w:pos="4950"/>
        <w:tab w:val="right" w:pos="9900"/>
      </w:tabs>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36BE0" w14:textId="77777777" w:rsidR="00632605" w:rsidRPr="00742F0D" w:rsidRDefault="00632605" w:rsidP="004905BB">
    <w:pPr>
      <w:pStyle w:val="Footer"/>
      <w:tabs>
        <w:tab w:val="clear" w:pos="4590"/>
        <w:tab w:val="clear" w:pos="9180"/>
        <w:tab w:val="center" w:pos="4950"/>
        <w:tab w:val="right" w:pos="9900"/>
      </w:tabs>
      <w:jc w:val="right"/>
      <w:rPr>
        <w:sz w:val="24"/>
        <w:szCs w:val="24"/>
      </w:rPr>
    </w:pPr>
    <w:r w:rsidRPr="00742F0D">
      <w:rPr>
        <w:sz w:val="24"/>
        <w:szCs w:val="24"/>
      </w:rPr>
      <w:tab/>
    </w:r>
    <w:r w:rsidRPr="00742F0D">
      <w:rPr>
        <w:sz w:val="24"/>
        <w:szCs w:val="24"/>
      </w:rPr>
      <w:tab/>
      <w:t xml:space="preserve">Version </w:t>
    </w:r>
    <w:r>
      <w:rPr>
        <w:sz w:val="24"/>
        <w:szCs w:val="24"/>
      </w:rPr>
      <w:t>2</w:t>
    </w:r>
    <w:r w:rsidRPr="00742F0D">
      <w:rPr>
        <w:sz w:val="24"/>
        <w:szCs w:val="24"/>
      </w:rPr>
      <w:t xml:space="preserve"> December 2009 Page </w:t>
    </w:r>
    <w:r w:rsidRPr="00742F0D">
      <w:rPr>
        <w:sz w:val="24"/>
        <w:szCs w:val="24"/>
      </w:rPr>
      <w:fldChar w:fldCharType="begin"/>
    </w:r>
    <w:r w:rsidRPr="00742F0D">
      <w:rPr>
        <w:sz w:val="24"/>
        <w:szCs w:val="24"/>
      </w:rPr>
      <w:instrText xml:space="preserve"> PAGE   \* MERGEFORMAT </w:instrText>
    </w:r>
    <w:r w:rsidRPr="00742F0D">
      <w:rPr>
        <w:sz w:val="24"/>
        <w:szCs w:val="24"/>
      </w:rPr>
      <w:fldChar w:fldCharType="separate"/>
    </w:r>
    <w:r>
      <w:rPr>
        <w:noProof/>
        <w:sz w:val="24"/>
        <w:szCs w:val="24"/>
      </w:rPr>
      <w:t>9</w:t>
    </w:r>
    <w:r w:rsidRPr="00742F0D">
      <w:rPr>
        <w:sz w:val="24"/>
        <w:szCs w:val="24"/>
      </w:rPr>
      <w:fldChar w:fldCharType="end"/>
    </w:r>
  </w:p>
  <w:p w14:paraId="668E4BB6" w14:textId="77777777" w:rsidR="00632605" w:rsidRDefault="00632605">
    <w:pPr>
      <w:pStyle w:val="info"/>
      <w:tabs>
        <w:tab w:val="center" w:pos="4950"/>
        <w:tab w:val="right" w:pos="990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EB9ED" w14:textId="77777777" w:rsidR="00632605" w:rsidRPr="00742F0D" w:rsidRDefault="00632605" w:rsidP="00742F0D">
    <w:pPr>
      <w:pStyle w:val="Footer"/>
      <w:tabs>
        <w:tab w:val="clear" w:pos="4590"/>
        <w:tab w:val="clear" w:pos="9180"/>
        <w:tab w:val="center" w:pos="4950"/>
        <w:tab w:val="right" w:pos="9900"/>
      </w:tabs>
      <w:jc w:val="right"/>
      <w:rPr>
        <w:sz w:val="24"/>
        <w:szCs w:val="24"/>
      </w:rPr>
    </w:pPr>
    <w:r w:rsidRPr="00742F0D">
      <w:rPr>
        <w:sz w:val="24"/>
        <w:szCs w:val="24"/>
      </w:rPr>
      <w:t xml:space="preserve">Version </w:t>
    </w:r>
    <w:r>
      <w:rPr>
        <w:sz w:val="24"/>
        <w:szCs w:val="24"/>
      </w:rPr>
      <w:t>2</w:t>
    </w:r>
    <w:r w:rsidRPr="00742F0D">
      <w:rPr>
        <w:sz w:val="24"/>
        <w:szCs w:val="24"/>
      </w:rPr>
      <w:t xml:space="preserve"> December 2009 Page </w:t>
    </w:r>
    <w:r w:rsidRPr="00742F0D">
      <w:rPr>
        <w:sz w:val="24"/>
        <w:szCs w:val="24"/>
      </w:rPr>
      <w:fldChar w:fldCharType="begin"/>
    </w:r>
    <w:r w:rsidRPr="00742F0D">
      <w:rPr>
        <w:sz w:val="24"/>
        <w:szCs w:val="24"/>
      </w:rPr>
      <w:instrText xml:space="preserve"> PAGE   \* MERGEFORMAT </w:instrText>
    </w:r>
    <w:r w:rsidRPr="00742F0D">
      <w:rPr>
        <w:sz w:val="24"/>
        <w:szCs w:val="24"/>
      </w:rPr>
      <w:fldChar w:fldCharType="separate"/>
    </w:r>
    <w:r>
      <w:rPr>
        <w:noProof/>
        <w:sz w:val="24"/>
        <w:szCs w:val="24"/>
      </w:rPr>
      <w:t>1</w:t>
    </w:r>
    <w:r w:rsidRPr="00742F0D">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324B4" w14:textId="77777777" w:rsidR="00D018F8" w:rsidRDefault="00D018F8">
      <w:r>
        <w:separator/>
      </w:r>
    </w:p>
  </w:footnote>
  <w:footnote w:type="continuationSeparator" w:id="0">
    <w:p w14:paraId="6619CD02" w14:textId="77777777" w:rsidR="00D018F8" w:rsidRDefault="00D01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FCB55" w14:textId="77777777" w:rsidR="00632605" w:rsidRDefault="00632605">
    <w:pPr>
      <w:pStyle w:val="Header"/>
      <w:tabs>
        <w:tab w:val="clear" w:pos="4590"/>
        <w:tab w:val="clear" w:pos="9180"/>
        <w:tab w:val="right" w:pos="9360"/>
      </w:tabs>
      <w:rPr>
        <w:sz w:val="18"/>
        <w:szCs w:val="18"/>
      </w:rPr>
    </w:pPr>
    <w:r>
      <w:rPr>
        <w:sz w:val="18"/>
        <w:szCs w:val="18"/>
      </w:rPr>
      <w:t>HANDBOOK Section 4 – Application Form</w:t>
    </w:r>
    <w:r>
      <w:rPr>
        <w:sz w:val="18"/>
        <w:szCs w:val="18"/>
      </w:rPr>
      <w:tab/>
      <w:t>Cambridge Psychology Research Ethics Committee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63C72" w14:textId="77777777" w:rsidR="00632605" w:rsidRDefault="00632605">
    <w:pPr>
      <w:pStyle w:val="Header"/>
      <w:tabs>
        <w:tab w:val="clear" w:pos="4590"/>
        <w:tab w:val="clear" w:pos="9180"/>
        <w:tab w:val="right" w:pos="9360"/>
      </w:tabs>
      <w:rPr>
        <w:sz w:val="18"/>
        <w:szCs w:val="18"/>
      </w:rPr>
    </w:pPr>
    <w:r>
      <w:rPr>
        <w:sz w:val="18"/>
        <w:szCs w:val="18"/>
      </w:rPr>
      <w:t>Cambridge Psychology Research Ethics Committee</w:t>
    </w:r>
    <w:r>
      <w:rPr>
        <w:sz w:val="18"/>
        <w:szCs w:val="18"/>
      </w:rPr>
      <w:tab/>
      <w:t>HANDBOOK Section 4 – Application 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4F1D8" w14:textId="77777777" w:rsidR="00632605" w:rsidRPr="004905BB" w:rsidRDefault="00632605">
    <w:pPr>
      <w:pStyle w:val="Header"/>
      <w:tabs>
        <w:tab w:val="clear" w:pos="4590"/>
        <w:tab w:val="clear" w:pos="9180"/>
        <w:tab w:val="right" w:pos="9360"/>
      </w:tabs>
      <w:rPr>
        <w:sz w:val="24"/>
        <w:szCs w:val="24"/>
      </w:rPr>
    </w:pPr>
    <w:r w:rsidRPr="004905BB">
      <w:rPr>
        <w:sz w:val="24"/>
        <w:szCs w:val="24"/>
      </w:rPr>
      <w:t>Cambridge Psychology Research Ethics Committee</w:t>
    </w:r>
    <w:r w:rsidRPr="004905BB">
      <w:rPr>
        <w:sz w:val="24"/>
        <w:szCs w:val="24"/>
      </w:rPr>
      <w:tab/>
      <w:t>Section 4 – Application Form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E284" w14:textId="77777777" w:rsidR="00632605" w:rsidRDefault="00632605">
    <w:pPr>
      <w:pStyle w:val="Header"/>
      <w:tabs>
        <w:tab w:val="clear" w:pos="4590"/>
        <w:tab w:val="clear" w:pos="9180"/>
        <w:tab w:val="center" w:pos="4950"/>
        <w:tab w:val="right" w:pos="9900"/>
      </w:tabs>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C01D5" w14:textId="77777777" w:rsidR="00632605" w:rsidRPr="00742F0D" w:rsidRDefault="00632605" w:rsidP="00742F0D">
    <w:pPr>
      <w:pStyle w:val="Header"/>
      <w:tabs>
        <w:tab w:val="clear" w:pos="4590"/>
        <w:tab w:val="clear" w:pos="9180"/>
        <w:tab w:val="right" w:pos="9360"/>
      </w:tabs>
      <w:rPr>
        <w:sz w:val="18"/>
        <w:szCs w:val="18"/>
      </w:rPr>
    </w:pPr>
    <w:r w:rsidRPr="004905BB">
      <w:rPr>
        <w:sz w:val="24"/>
        <w:szCs w:val="24"/>
      </w:rPr>
      <w:t>Cambridge Psychology Research Ethics Committee</w:t>
    </w:r>
    <w:r>
      <w:rPr>
        <w:sz w:val="18"/>
        <w:szCs w:val="18"/>
      </w:rPr>
      <w:tab/>
    </w:r>
    <w:r w:rsidRPr="004905BB">
      <w:rPr>
        <w:sz w:val="24"/>
        <w:szCs w:val="24"/>
      </w:rPr>
      <w:t>Section 4 – Application Form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0B2DE" w14:textId="77777777" w:rsidR="00632605" w:rsidRDefault="00632605">
    <w:pPr>
      <w:pStyle w:val="Header"/>
      <w:tabs>
        <w:tab w:val="clear" w:pos="4590"/>
        <w:tab w:val="clear" w:pos="9180"/>
        <w:tab w:val="right" w:pos="9360"/>
      </w:tabs>
      <w:rPr>
        <w:sz w:val="18"/>
        <w:szCs w:val="18"/>
      </w:rPr>
    </w:pPr>
    <w:r w:rsidRPr="004905BB">
      <w:rPr>
        <w:sz w:val="24"/>
        <w:szCs w:val="24"/>
      </w:rPr>
      <w:t>Cambridge Psychology Research Ethics Committee</w:t>
    </w:r>
    <w:r>
      <w:rPr>
        <w:sz w:val="18"/>
        <w:szCs w:val="18"/>
      </w:rPr>
      <w:tab/>
    </w:r>
    <w:r w:rsidRPr="004905BB">
      <w:rPr>
        <w:sz w:val="24"/>
        <w:szCs w:val="24"/>
      </w:rPr>
      <w:t>Section 4 – Application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B71E5"/>
    <w:multiLevelType w:val="hybridMultilevel"/>
    <w:tmpl w:val="7AFED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0539D"/>
    <w:multiLevelType w:val="hybridMultilevel"/>
    <w:tmpl w:val="2242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40ED0"/>
    <w:multiLevelType w:val="hybridMultilevel"/>
    <w:tmpl w:val="0400F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163AF"/>
    <w:multiLevelType w:val="hybridMultilevel"/>
    <w:tmpl w:val="EDD22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E446BA"/>
    <w:multiLevelType w:val="hybridMultilevel"/>
    <w:tmpl w:val="6722E4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7239DB"/>
    <w:multiLevelType w:val="hybridMultilevel"/>
    <w:tmpl w:val="2242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rgia Aitkenhead">
    <w15:presenceInfo w15:providerId="AD" w15:userId="S::gaitkenhead@turing.ac.uk::befdda66-32a9-4ad0-a7b8-b157c8f577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intFractionalCharacterWidth/>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55"/>
    <w:rsid w:val="000102A0"/>
    <w:rsid w:val="00016819"/>
    <w:rsid w:val="00020355"/>
    <w:rsid w:val="0003309E"/>
    <w:rsid w:val="0004245E"/>
    <w:rsid w:val="00064261"/>
    <w:rsid w:val="00065334"/>
    <w:rsid w:val="00067345"/>
    <w:rsid w:val="00072FFD"/>
    <w:rsid w:val="00074A1A"/>
    <w:rsid w:val="00097824"/>
    <w:rsid w:val="000A4F5E"/>
    <w:rsid w:val="000B1C63"/>
    <w:rsid w:val="000C3EE9"/>
    <w:rsid w:val="000D1922"/>
    <w:rsid w:val="000D2A88"/>
    <w:rsid w:val="000D5F55"/>
    <w:rsid w:val="000D6A50"/>
    <w:rsid w:val="000E06FE"/>
    <w:rsid w:val="000F47A9"/>
    <w:rsid w:val="000F5621"/>
    <w:rsid w:val="00101C45"/>
    <w:rsid w:val="00126831"/>
    <w:rsid w:val="00126E02"/>
    <w:rsid w:val="00127E84"/>
    <w:rsid w:val="001417C7"/>
    <w:rsid w:val="00147C0E"/>
    <w:rsid w:val="001501B3"/>
    <w:rsid w:val="00150F57"/>
    <w:rsid w:val="00152FA7"/>
    <w:rsid w:val="00184471"/>
    <w:rsid w:val="00194F17"/>
    <w:rsid w:val="001959E9"/>
    <w:rsid w:val="001A592A"/>
    <w:rsid w:val="001A5DC8"/>
    <w:rsid w:val="001B296D"/>
    <w:rsid w:val="001C706B"/>
    <w:rsid w:val="001D0E25"/>
    <w:rsid w:val="001E4126"/>
    <w:rsid w:val="002066A2"/>
    <w:rsid w:val="00211D69"/>
    <w:rsid w:val="00227F41"/>
    <w:rsid w:val="00235088"/>
    <w:rsid w:val="00236711"/>
    <w:rsid w:val="00251157"/>
    <w:rsid w:val="00253C21"/>
    <w:rsid w:val="002654A9"/>
    <w:rsid w:val="00265F9E"/>
    <w:rsid w:val="00282CD7"/>
    <w:rsid w:val="00292653"/>
    <w:rsid w:val="00292B12"/>
    <w:rsid w:val="002A26CF"/>
    <w:rsid w:val="002A5551"/>
    <w:rsid w:val="002C07A8"/>
    <w:rsid w:val="002C5141"/>
    <w:rsid w:val="002D5E1E"/>
    <w:rsid w:val="002F04FD"/>
    <w:rsid w:val="00307D3F"/>
    <w:rsid w:val="00326187"/>
    <w:rsid w:val="0032770F"/>
    <w:rsid w:val="00333594"/>
    <w:rsid w:val="003428B5"/>
    <w:rsid w:val="00352347"/>
    <w:rsid w:val="00370CF7"/>
    <w:rsid w:val="00375525"/>
    <w:rsid w:val="00383A7C"/>
    <w:rsid w:val="00385690"/>
    <w:rsid w:val="003A0D01"/>
    <w:rsid w:val="003A2FCD"/>
    <w:rsid w:val="003B7C42"/>
    <w:rsid w:val="003C2407"/>
    <w:rsid w:val="003C6984"/>
    <w:rsid w:val="003D4509"/>
    <w:rsid w:val="003D65DB"/>
    <w:rsid w:val="003D72EE"/>
    <w:rsid w:val="003F2D0D"/>
    <w:rsid w:val="00411B91"/>
    <w:rsid w:val="004161AD"/>
    <w:rsid w:val="004259C4"/>
    <w:rsid w:val="0043349C"/>
    <w:rsid w:val="00433BA4"/>
    <w:rsid w:val="00451EB4"/>
    <w:rsid w:val="004701FB"/>
    <w:rsid w:val="00472B99"/>
    <w:rsid w:val="004835C5"/>
    <w:rsid w:val="00484994"/>
    <w:rsid w:val="004865EF"/>
    <w:rsid w:val="004905BB"/>
    <w:rsid w:val="00490D56"/>
    <w:rsid w:val="004D58A4"/>
    <w:rsid w:val="004D5FDE"/>
    <w:rsid w:val="004D76D8"/>
    <w:rsid w:val="004E1E85"/>
    <w:rsid w:val="004F0AB6"/>
    <w:rsid w:val="004F16EF"/>
    <w:rsid w:val="004F451A"/>
    <w:rsid w:val="00525C3F"/>
    <w:rsid w:val="00534F9A"/>
    <w:rsid w:val="00536A93"/>
    <w:rsid w:val="00545904"/>
    <w:rsid w:val="00552BB8"/>
    <w:rsid w:val="005655EA"/>
    <w:rsid w:val="00565A1D"/>
    <w:rsid w:val="00570618"/>
    <w:rsid w:val="0057559C"/>
    <w:rsid w:val="0057762D"/>
    <w:rsid w:val="00582B9C"/>
    <w:rsid w:val="00582E78"/>
    <w:rsid w:val="005A4725"/>
    <w:rsid w:val="005A4A99"/>
    <w:rsid w:val="005B36B7"/>
    <w:rsid w:val="005B39B7"/>
    <w:rsid w:val="005D40A2"/>
    <w:rsid w:val="005F1D6F"/>
    <w:rsid w:val="005F1FCD"/>
    <w:rsid w:val="005F4DF6"/>
    <w:rsid w:val="00604D78"/>
    <w:rsid w:val="00616EE8"/>
    <w:rsid w:val="0061796A"/>
    <w:rsid w:val="00631560"/>
    <w:rsid w:val="00632605"/>
    <w:rsid w:val="00634BA9"/>
    <w:rsid w:val="00662A6E"/>
    <w:rsid w:val="00670017"/>
    <w:rsid w:val="00671AD2"/>
    <w:rsid w:val="00681877"/>
    <w:rsid w:val="00682285"/>
    <w:rsid w:val="00687530"/>
    <w:rsid w:val="00692ADF"/>
    <w:rsid w:val="006C5A4F"/>
    <w:rsid w:val="006C7A1F"/>
    <w:rsid w:val="006D3916"/>
    <w:rsid w:val="006D72CF"/>
    <w:rsid w:val="006E779C"/>
    <w:rsid w:val="006F5471"/>
    <w:rsid w:val="006F7EBC"/>
    <w:rsid w:val="007047AC"/>
    <w:rsid w:val="00713490"/>
    <w:rsid w:val="00724758"/>
    <w:rsid w:val="00727E58"/>
    <w:rsid w:val="007309EE"/>
    <w:rsid w:val="0074021F"/>
    <w:rsid w:val="00742F0D"/>
    <w:rsid w:val="0075633E"/>
    <w:rsid w:val="00757D47"/>
    <w:rsid w:val="00764219"/>
    <w:rsid w:val="00775D4B"/>
    <w:rsid w:val="007819BC"/>
    <w:rsid w:val="007A3624"/>
    <w:rsid w:val="007C17B9"/>
    <w:rsid w:val="007D0215"/>
    <w:rsid w:val="007F1718"/>
    <w:rsid w:val="00800F1B"/>
    <w:rsid w:val="00805BE1"/>
    <w:rsid w:val="008150EF"/>
    <w:rsid w:val="00821584"/>
    <w:rsid w:val="008224D5"/>
    <w:rsid w:val="00831C14"/>
    <w:rsid w:val="008325A3"/>
    <w:rsid w:val="0083592B"/>
    <w:rsid w:val="00847F8F"/>
    <w:rsid w:val="00856AD3"/>
    <w:rsid w:val="00882135"/>
    <w:rsid w:val="00890624"/>
    <w:rsid w:val="008960A3"/>
    <w:rsid w:val="008A686D"/>
    <w:rsid w:val="008B7D16"/>
    <w:rsid w:val="008E2132"/>
    <w:rsid w:val="008F2304"/>
    <w:rsid w:val="008F2674"/>
    <w:rsid w:val="008F4F2D"/>
    <w:rsid w:val="0090056B"/>
    <w:rsid w:val="00904245"/>
    <w:rsid w:val="0090452C"/>
    <w:rsid w:val="0091252A"/>
    <w:rsid w:val="00924278"/>
    <w:rsid w:val="00927F34"/>
    <w:rsid w:val="00951CF6"/>
    <w:rsid w:val="00965160"/>
    <w:rsid w:val="009736C0"/>
    <w:rsid w:val="00986FA4"/>
    <w:rsid w:val="009C7912"/>
    <w:rsid w:val="009D0188"/>
    <w:rsid w:val="009D0423"/>
    <w:rsid w:val="009E2A8C"/>
    <w:rsid w:val="009E7D9D"/>
    <w:rsid w:val="009F6E8E"/>
    <w:rsid w:val="00A00B9A"/>
    <w:rsid w:val="00A05E56"/>
    <w:rsid w:val="00A1545A"/>
    <w:rsid w:val="00A232B6"/>
    <w:rsid w:val="00A37DFF"/>
    <w:rsid w:val="00A5484A"/>
    <w:rsid w:val="00A60368"/>
    <w:rsid w:val="00A61C89"/>
    <w:rsid w:val="00A74784"/>
    <w:rsid w:val="00A751BE"/>
    <w:rsid w:val="00AB6632"/>
    <w:rsid w:val="00AC61B4"/>
    <w:rsid w:val="00AE4D9D"/>
    <w:rsid w:val="00AF4E80"/>
    <w:rsid w:val="00B04190"/>
    <w:rsid w:val="00B04546"/>
    <w:rsid w:val="00B05A20"/>
    <w:rsid w:val="00B21B77"/>
    <w:rsid w:val="00B41F23"/>
    <w:rsid w:val="00B6679A"/>
    <w:rsid w:val="00B73C0A"/>
    <w:rsid w:val="00B743D0"/>
    <w:rsid w:val="00B762E9"/>
    <w:rsid w:val="00B8552B"/>
    <w:rsid w:val="00B96C4D"/>
    <w:rsid w:val="00BA7537"/>
    <w:rsid w:val="00BC258E"/>
    <w:rsid w:val="00BC39D8"/>
    <w:rsid w:val="00BD0118"/>
    <w:rsid w:val="00BD07CF"/>
    <w:rsid w:val="00BD0AA2"/>
    <w:rsid w:val="00BD2DFA"/>
    <w:rsid w:val="00BE5BA5"/>
    <w:rsid w:val="00BE7F08"/>
    <w:rsid w:val="00C03ACE"/>
    <w:rsid w:val="00C05114"/>
    <w:rsid w:val="00C1447C"/>
    <w:rsid w:val="00C23C52"/>
    <w:rsid w:val="00C515AA"/>
    <w:rsid w:val="00C56633"/>
    <w:rsid w:val="00C62668"/>
    <w:rsid w:val="00C64F4A"/>
    <w:rsid w:val="00C73E2D"/>
    <w:rsid w:val="00C84CEA"/>
    <w:rsid w:val="00C90D49"/>
    <w:rsid w:val="00C91341"/>
    <w:rsid w:val="00CA66F5"/>
    <w:rsid w:val="00CA68A8"/>
    <w:rsid w:val="00CB0559"/>
    <w:rsid w:val="00CC13E3"/>
    <w:rsid w:val="00CC1D9D"/>
    <w:rsid w:val="00CE0CE3"/>
    <w:rsid w:val="00D018F8"/>
    <w:rsid w:val="00D15E43"/>
    <w:rsid w:val="00D16B46"/>
    <w:rsid w:val="00D27174"/>
    <w:rsid w:val="00D30763"/>
    <w:rsid w:val="00D64544"/>
    <w:rsid w:val="00D97E8B"/>
    <w:rsid w:val="00DA36B9"/>
    <w:rsid w:val="00DB3B01"/>
    <w:rsid w:val="00DD59EF"/>
    <w:rsid w:val="00DD6040"/>
    <w:rsid w:val="00DE0AD3"/>
    <w:rsid w:val="00DE4249"/>
    <w:rsid w:val="00DE64C3"/>
    <w:rsid w:val="00DF5014"/>
    <w:rsid w:val="00E1284C"/>
    <w:rsid w:val="00E138AD"/>
    <w:rsid w:val="00E23240"/>
    <w:rsid w:val="00E3328D"/>
    <w:rsid w:val="00E42476"/>
    <w:rsid w:val="00E47BE1"/>
    <w:rsid w:val="00E62421"/>
    <w:rsid w:val="00E76D61"/>
    <w:rsid w:val="00E878B6"/>
    <w:rsid w:val="00EA5F8E"/>
    <w:rsid w:val="00EC075F"/>
    <w:rsid w:val="00EF1121"/>
    <w:rsid w:val="00F1453B"/>
    <w:rsid w:val="00F22876"/>
    <w:rsid w:val="00F30636"/>
    <w:rsid w:val="00F34DE0"/>
    <w:rsid w:val="00F35014"/>
    <w:rsid w:val="00F37E9F"/>
    <w:rsid w:val="00F50836"/>
    <w:rsid w:val="00F518A4"/>
    <w:rsid w:val="00F54DCA"/>
    <w:rsid w:val="00F75D19"/>
    <w:rsid w:val="00FC17E9"/>
    <w:rsid w:val="00FC194B"/>
    <w:rsid w:val="00FD3D2B"/>
    <w:rsid w:val="00FE68D9"/>
    <w:rsid w:val="00FF5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C3130F"/>
  <w15:chartTrackingRefBased/>
  <w15:docId w15:val="{4A823623-3953-465D-8F15-F4256A58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CG Times (W1)" w:hAnsi="CG Times (W1)"/>
      <w:sz w:val="22"/>
      <w:szCs w:val="22"/>
      <w:lang w:eastAsia="en-US"/>
    </w:rPr>
  </w:style>
  <w:style w:type="paragraph" w:styleId="Heading1">
    <w:name w:val="heading 1"/>
    <w:basedOn w:val="Normal"/>
    <w:next w:val="Normal"/>
    <w:qFormat/>
    <w:pPr>
      <w:ind w:left="630" w:hanging="630"/>
      <w:outlineLvl w:val="0"/>
    </w:pPr>
    <w:rPr>
      <w:b/>
      <w:bCs/>
      <w:sz w:val="30"/>
      <w:szCs w:val="30"/>
    </w:rPr>
  </w:style>
  <w:style w:type="paragraph" w:styleId="Heading2">
    <w:name w:val="heading 2"/>
    <w:basedOn w:val="Normal"/>
    <w:next w:val="Normal"/>
    <w:qFormat/>
    <w:pPr>
      <w:spacing w:before="240"/>
      <w:ind w:left="630" w:hanging="630"/>
      <w:outlineLvl w:val="1"/>
    </w:pPr>
    <w:rPr>
      <w:b/>
      <w:bCs/>
      <w:sz w:val="26"/>
      <w:szCs w:val="26"/>
    </w:rPr>
  </w:style>
  <w:style w:type="paragraph" w:styleId="Heading3">
    <w:name w:val="heading 3"/>
    <w:basedOn w:val="Normal"/>
    <w:next w:val="NormalIndent"/>
    <w:qFormat/>
    <w:pPr>
      <w:spacing w:before="240"/>
      <w:ind w:left="634" w:hanging="63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TOC2">
    <w:name w:val="toc 2"/>
    <w:basedOn w:val="Normal"/>
    <w:next w:val="Normal"/>
    <w:autoRedefine/>
    <w:semiHidden/>
    <w:pPr>
      <w:tabs>
        <w:tab w:val="left" w:leader="dot" w:pos="8280"/>
        <w:tab w:val="right" w:pos="8640"/>
      </w:tabs>
      <w:ind w:left="720" w:right="720"/>
    </w:pPr>
  </w:style>
  <w:style w:type="paragraph" w:styleId="TOC1">
    <w:name w:val="toc 1"/>
    <w:basedOn w:val="Normal"/>
    <w:next w:val="Normal"/>
    <w:autoRedefine/>
    <w:semiHidden/>
    <w:pPr>
      <w:tabs>
        <w:tab w:val="left" w:leader="dot" w:pos="8280"/>
        <w:tab w:val="right" w:pos="8640"/>
      </w:tabs>
      <w:ind w:right="720"/>
    </w:pPr>
  </w:style>
  <w:style w:type="paragraph" w:styleId="Footer">
    <w:name w:val="footer"/>
    <w:basedOn w:val="Normal"/>
    <w:pPr>
      <w:tabs>
        <w:tab w:val="center" w:pos="4590"/>
        <w:tab w:val="right" w:pos="9180"/>
      </w:tabs>
    </w:pPr>
    <w:rPr>
      <w:sz w:val="20"/>
      <w:szCs w:val="20"/>
    </w:rPr>
  </w:style>
  <w:style w:type="paragraph" w:styleId="Header">
    <w:name w:val="header"/>
    <w:basedOn w:val="Normal"/>
    <w:link w:val="HeaderChar"/>
    <w:uiPriority w:val="99"/>
    <w:pPr>
      <w:tabs>
        <w:tab w:val="center" w:pos="4590"/>
        <w:tab w:val="right" w:pos="9180"/>
      </w:tabs>
    </w:pPr>
    <w:rPr>
      <w:sz w:val="20"/>
      <w:szCs w:val="20"/>
      <w:lang w:val="x-none"/>
    </w:rPr>
  </w:style>
  <w:style w:type="paragraph" w:customStyle="1" w:styleId="contents">
    <w:name w:val="contents"/>
    <w:basedOn w:val="Normal"/>
    <w:pPr>
      <w:tabs>
        <w:tab w:val="right" w:pos="8010"/>
      </w:tabs>
      <w:spacing w:before="120"/>
      <w:ind w:left="1166" w:right="763" w:hanging="446"/>
    </w:pPr>
  </w:style>
  <w:style w:type="paragraph" w:customStyle="1" w:styleId="info">
    <w:name w:val="info"/>
    <w:basedOn w:val="Normal"/>
    <w:rPr>
      <w:sz w:val="18"/>
      <w:szCs w:val="18"/>
    </w:rPr>
  </w:style>
  <w:style w:type="paragraph" w:customStyle="1" w:styleId="titlecent13">
    <w:name w:val="title cent 13"/>
    <w:basedOn w:val="Normal"/>
    <w:pPr>
      <w:jc w:val="center"/>
    </w:pPr>
    <w:rPr>
      <w:sz w:val="26"/>
      <w:szCs w:val="26"/>
    </w:rPr>
  </w:style>
  <w:style w:type="paragraph" w:customStyle="1" w:styleId="titlecent15bold">
    <w:name w:val="title cent 15 bold"/>
    <w:basedOn w:val="Normal"/>
    <w:pPr>
      <w:jc w:val="center"/>
    </w:pPr>
    <w:rPr>
      <w:b/>
      <w:bCs/>
      <w:sz w:val="30"/>
      <w:szCs w:val="30"/>
    </w:rPr>
  </w:style>
  <w:style w:type="paragraph" w:customStyle="1" w:styleId="lettpara">
    <w:name w:val="lett para"/>
    <w:basedOn w:val="Normal"/>
  </w:style>
  <w:style w:type="paragraph" w:customStyle="1" w:styleId="paranumsub1">
    <w:name w:val="para num sub 1"/>
    <w:basedOn w:val="Normal"/>
    <w:pPr>
      <w:spacing w:before="120"/>
      <w:ind w:left="1354" w:hanging="454"/>
    </w:pPr>
  </w:style>
  <w:style w:type="paragraph" w:customStyle="1" w:styleId="paranum">
    <w:name w:val="para num"/>
    <w:basedOn w:val="Normal"/>
    <w:pPr>
      <w:spacing w:before="240"/>
      <w:ind w:left="630" w:hanging="630"/>
    </w:pPr>
  </w:style>
  <w:style w:type="paragraph" w:customStyle="1" w:styleId="para">
    <w:name w:val="para"/>
    <w:basedOn w:val="paranum"/>
    <w:pPr>
      <w:ind w:left="0" w:hanging="7"/>
    </w:pPr>
  </w:style>
  <w:style w:type="paragraph" w:customStyle="1" w:styleId="lettnumber">
    <w:name w:val="lett number"/>
    <w:basedOn w:val="Normal"/>
    <w:pPr>
      <w:ind w:left="540" w:hanging="540"/>
    </w:pPr>
  </w:style>
  <w:style w:type="paragraph" w:customStyle="1" w:styleId="contentssub1">
    <w:name w:val="contents sub 1"/>
    <w:basedOn w:val="contents"/>
    <w:pPr>
      <w:spacing w:before="0"/>
      <w:ind w:left="1627"/>
    </w:pPr>
  </w:style>
  <w:style w:type="paragraph" w:customStyle="1" w:styleId="appliccent">
    <w:name w:val="applic cent"/>
    <w:basedOn w:val="Normal"/>
    <w:pPr>
      <w:jc w:val="center"/>
    </w:pPr>
    <w:rPr>
      <w:b/>
      <w:bCs/>
      <w:sz w:val="24"/>
      <w:szCs w:val="24"/>
    </w:rPr>
  </w:style>
  <w:style w:type="paragraph" w:customStyle="1" w:styleId="applicpara">
    <w:name w:val="applic para"/>
    <w:basedOn w:val="Normal"/>
    <w:rPr>
      <w:sz w:val="20"/>
      <w:szCs w:val="20"/>
    </w:rPr>
  </w:style>
  <w:style w:type="paragraph" w:customStyle="1" w:styleId="applicquestion">
    <w:name w:val="applic question"/>
    <w:basedOn w:val="Normal"/>
    <w:pPr>
      <w:ind w:left="360" w:hanging="360"/>
    </w:pPr>
    <w:rPr>
      <w:sz w:val="20"/>
      <w:szCs w:val="20"/>
    </w:rPr>
  </w:style>
  <w:style w:type="character" w:styleId="FollowedHyperlink">
    <w:name w:val="FollowedHyperlink"/>
    <w:rsid w:val="00370CF7"/>
    <w:rPr>
      <w:color w:val="606420"/>
      <w:u w:val="single"/>
    </w:rPr>
  </w:style>
  <w:style w:type="paragraph" w:styleId="BalloonText">
    <w:name w:val="Balloon Text"/>
    <w:basedOn w:val="Normal"/>
    <w:link w:val="BalloonTextChar"/>
    <w:rsid w:val="00AE4D9D"/>
    <w:rPr>
      <w:rFonts w:ascii="Tahoma" w:hAnsi="Tahoma"/>
      <w:sz w:val="16"/>
      <w:szCs w:val="16"/>
      <w:lang w:val="x-none"/>
    </w:rPr>
  </w:style>
  <w:style w:type="character" w:customStyle="1" w:styleId="BalloonTextChar">
    <w:name w:val="Balloon Text Char"/>
    <w:link w:val="BalloonText"/>
    <w:rsid w:val="00AE4D9D"/>
    <w:rPr>
      <w:rFonts w:ascii="Tahoma" w:hAnsi="Tahoma" w:cs="Tahoma"/>
      <w:sz w:val="16"/>
      <w:szCs w:val="16"/>
      <w:lang w:eastAsia="en-US"/>
    </w:rPr>
  </w:style>
  <w:style w:type="table" w:styleId="TableGrid">
    <w:name w:val="Table Grid"/>
    <w:basedOn w:val="TableNormal"/>
    <w:rsid w:val="007C17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4905BB"/>
    <w:rPr>
      <w:rFonts w:ascii="CG Times (W1)" w:hAnsi="CG Times (W1)"/>
      <w:lang w:eastAsia="en-US"/>
    </w:rPr>
  </w:style>
  <w:style w:type="character" w:styleId="Hyperlink">
    <w:name w:val="Hyperlink"/>
    <w:rsid w:val="00681877"/>
    <w:rPr>
      <w:color w:val="0000FF"/>
      <w:u w:val="single"/>
    </w:rPr>
  </w:style>
  <w:style w:type="character" w:customStyle="1" w:styleId="apple-converted-space">
    <w:name w:val="apple-converted-space"/>
    <w:basedOn w:val="DefaultParagraphFont"/>
    <w:rsid w:val="00BD0AA2"/>
  </w:style>
  <w:style w:type="paragraph" w:customStyle="1" w:styleId="parahalf">
    <w:name w:val="para half"/>
    <w:basedOn w:val="paranum"/>
    <w:rsid w:val="004D58A4"/>
    <w:pPr>
      <w:keepLines/>
      <w:autoSpaceDE/>
      <w:autoSpaceDN/>
      <w:spacing w:before="120"/>
      <w:ind w:left="634" w:firstLine="0"/>
    </w:pPr>
    <w:rPr>
      <w:rFonts w:ascii="Times New Roman" w:hAnsi="Times New Roman"/>
      <w:szCs w:val="20"/>
    </w:rPr>
  </w:style>
  <w:style w:type="character" w:styleId="UnresolvedMention">
    <w:name w:val="Unresolved Mention"/>
    <w:basedOn w:val="DefaultParagraphFont"/>
    <w:uiPriority w:val="99"/>
    <w:semiHidden/>
    <w:unhideWhenUsed/>
    <w:rsid w:val="00986FA4"/>
    <w:rPr>
      <w:color w:val="605E5C"/>
      <w:shd w:val="clear" w:color="auto" w:fill="E1DFDD"/>
    </w:rPr>
  </w:style>
  <w:style w:type="paragraph" w:styleId="ListParagraph">
    <w:name w:val="List Paragraph"/>
    <w:basedOn w:val="Normal"/>
    <w:uiPriority w:val="34"/>
    <w:qFormat/>
    <w:rsid w:val="00E42476"/>
    <w:pPr>
      <w:ind w:left="720"/>
      <w:contextualSpacing/>
    </w:pPr>
  </w:style>
  <w:style w:type="character" w:styleId="CommentReference">
    <w:name w:val="annotation reference"/>
    <w:basedOn w:val="DefaultParagraphFont"/>
    <w:rsid w:val="00582E78"/>
    <w:rPr>
      <w:sz w:val="16"/>
      <w:szCs w:val="16"/>
    </w:rPr>
  </w:style>
  <w:style w:type="paragraph" w:styleId="CommentText">
    <w:name w:val="annotation text"/>
    <w:basedOn w:val="Normal"/>
    <w:link w:val="CommentTextChar"/>
    <w:rsid w:val="00582E78"/>
    <w:rPr>
      <w:sz w:val="20"/>
      <w:szCs w:val="20"/>
    </w:rPr>
  </w:style>
  <w:style w:type="character" w:customStyle="1" w:styleId="CommentTextChar">
    <w:name w:val="Comment Text Char"/>
    <w:basedOn w:val="DefaultParagraphFont"/>
    <w:link w:val="CommentText"/>
    <w:rsid w:val="00582E78"/>
    <w:rPr>
      <w:rFonts w:ascii="CG Times (W1)" w:hAnsi="CG Times (W1)"/>
      <w:lang w:eastAsia="en-US"/>
    </w:rPr>
  </w:style>
  <w:style w:type="paragraph" w:styleId="CommentSubject">
    <w:name w:val="annotation subject"/>
    <w:basedOn w:val="CommentText"/>
    <w:next w:val="CommentText"/>
    <w:link w:val="CommentSubjectChar"/>
    <w:rsid w:val="00582E78"/>
    <w:rPr>
      <w:b/>
      <w:bCs/>
    </w:rPr>
  </w:style>
  <w:style w:type="character" w:customStyle="1" w:styleId="CommentSubjectChar">
    <w:name w:val="Comment Subject Char"/>
    <w:basedOn w:val="CommentTextChar"/>
    <w:link w:val="CommentSubject"/>
    <w:rsid w:val="00582E78"/>
    <w:rPr>
      <w:rFonts w:ascii="CG Times (W1)" w:hAnsi="CG Times (W1)"/>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hyperlink" Target="https://github.com/alan-turing-institute/AutisticaCitizenScience/blob/master/CODE_OF_CONDUCT.md" TargetMode="External"/><Relationship Id="rId39" Type="http://schemas.openxmlformats.org/officeDocument/2006/relationships/comments" Target="comments.xml"/><Relationship Id="rId21" Type="http://schemas.openxmlformats.org/officeDocument/2006/relationships/hyperlink" Target="https://goo.gl/forms/dDu0CDCLiXOm32GH3" TargetMode="External"/><Relationship Id="rId34" Type="http://schemas.openxmlformats.org/officeDocument/2006/relationships/hyperlink" Target="https://tinyletter.com/AutisticaTuringCitizenScience" TargetMode="External"/><Relationship Id="rId42" Type="http://schemas.openxmlformats.org/officeDocument/2006/relationships/image" Target="media/image2.jpeg"/><Relationship Id="rId47" Type="http://schemas.microsoft.com/office/2007/relationships/hdphoto" Target="media/hdphoto2.wdp"/><Relationship Id="rId50" Type="http://schemas.openxmlformats.org/officeDocument/2006/relationships/footer" Target="footer4.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www.autistica.org.uk/our-research/discover-network" TargetMode="External"/><Relationship Id="rId11" Type="http://schemas.openxmlformats.org/officeDocument/2006/relationships/header" Target="header1.xml"/><Relationship Id="rId24" Type="http://schemas.openxmlformats.org/officeDocument/2006/relationships/hyperlink" Target="https://github.com/alan-turing-institute/AutisticaCitizenScience" TargetMode="External"/><Relationship Id="rId32" Type="http://schemas.openxmlformats.org/officeDocument/2006/relationships/hyperlink" Target="https://www.autistica.org.uk/get-involved/take-part-in-research" TargetMode="External"/><Relationship Id="rId37" Type="http://schemas.openxmlformats.org/officeDocument/2006/relationships/hyperlink" Target="https://mailchimp.com/legal/privacy" TargetMode="External"/><Relationship Id="rId40" Type="http://schemas.microsoft.com/office/2011/relationships/commentsExtended" Target="commentsExtended.xml"/><Relationship Id="rId45" Type="http://schemas.microsoft.com/office/2007/relationships/hdphoto" Target="media/hdphoto1.wdp"/><Relationship Id="rId53" Type="http://schemas.openxmlformats.org/officeDocument/2006/relationships/footer" Target="footer6.xml"/><Relationship Id="rId5" Type="http://schemas.openxmlformats.org/officeDocument/2006/relationships/webSettings" Target="webSettings.xml"/><Relationship Id="rId10" Type="http://schemas.openxmlformats.org/officeDocument/2006/relationships/hyperlink" Target="http://www.bio.cam.ac.uk/sbs/psyres/" TargetMode="External"/><Relationship Id="rId19" Type="http://schemas.openxmlformats.org/officeDocument/2006/relationships/hyperlink" Target="mailto:kw401@cam.ac.uk" TargetMode="External"/><Relationship Id="rId31" Type="http://schemas.openxmlformats.org/officeDocument/2006/relationships/hyperlink" Target="https://www.autistica.org.uk/get-involved/take-part-in-research" TargetMode="External"/><Relationship Id="rId44" Type="http://schemas.openxmlformats.org/officeDocument/2006/relationships/image" Target="media/image4.png"/><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mailto:Cheryl.Torbett@admin.cam.ac.uk" TargetMode="External"/><Relationship Id="rId14" Type="http://schemas.openxmlformats.org/officeDocument/2006/relationships/footer" Target="footer2.xml"/><Relationship Id="rId22" Type="http://schemas.openxmlformats.org/officeDocument/2006/relationships/hyperlink" Target="https://github.com/alan-turing-institute/AutisticaCitizenScience" TargetMode="External"/><Relationship Id="rId27" Type="http://schemas.openxmlformats.org/officeDocument/2006/relationships/hyperlink" Target="https://www.autistica.org.uk/our-research/discover-network" TargetMode="External"/><Relationship Id="rId30" Type="http://schemas.openxmlformats.org/officeDocument/2006/relationships/hyperlink" Target="https://www.autistica.org.uk/get-involved/calmer-christmas/help-shape-research" TargetMode="External"/><Relationship Id="rId35" Type="http://schemas.openxmlformats.org/officeDocument/2006/relationships/hyperlink" Target="https://tinyletter.com/AutisticaTuringCitizenScience" TargetMode="External"/><Relationship Id="rId43" Type="http://schemas.openxmlformats.org/officeDocument/2006/relationships/image" Target="media/image3.png"/><Relationship Id="rId48" Type="http://schemas.openxmlformats.org/officeDocument/2006/relationships/header" Target="header4.xml"/><Relationship Id="rId56" Type="http://schemas.openxmlformats.org/officeDocument/2006/relationships/theme" Target="theme/theme1.xml"/><Relationship Id="rId8" Type="http://schemas.openxmlformats.org/officeDocument/2006/relationships/hyperlink" Target="mailto:Cheryl.Torbett@admin.cam.ac.uk" TargetMode="External"/><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github.com/alan-turing-institute/AutisticaCitizenScience/blob/master/CODE_OF_CONDUCT.md" TargetMode="External"/><Relationship Id="rId33" Type="http://schemas.openxmlformats.org/officeDocument/2006/relationships/hyperlink" Target="https://tinyletter.com/AutisticaTuringCitizenScience" TargetMode="External"/><Relationship Id="rId38" Type="http://schemas.openxmlformats.org/officeDocument/2006/relationships/hyperlink" Target="https://mailchimp.com/legal/privacy" TargetMode="External"/><Relationship Id="rId46" Type="http://schemas.openxmlformats.org/officeDocument/2006/relationships/image" Target="media/image5.png"/><Relationship Id="rId20" Type="http://schemas.openxmlformats.org/officeDocument/2006/relationships/hyperlink" Target="mailto:kw401@cam.ac.uk" TargetMode="External"/><Relationship Id="rId41" Type="http://schemas.microsoft.com/office/2016/09/relationships/commentsIds" Target="commentsIds.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goo.gl/forms/dDu0CDCLiXOm32GH3" TargetMode="External"/><Relationship Id="rId28" Type="http://schemas.openxmlformats.org/officeDocument/2006/relationships/hyperlink" Target="https://www.autistica.org.uk/get-involved/calmer-christmas/help-shape-research" TargetMode="External"/><Relationship Id="rId36" Type="http://schemas.openxmlformats.org/officeDocument/2006/relationships/hyperlink" Target="https://tinyletter.com/AutisticaTuringCitizenScience" TargetMode="External"/><Relationship Id="rId49"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349FB-BC31-6F40-B348-E853048D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4</vt:lpstr>
    </vt:vector>
  </TitlesOfParts>
  <Company>Biological Sciences</Company>
  <LinksUpToDate>false</LinksUpToDate>
  <CharactersWithSpaces>3285</CharactersWithSpaces>
  <SharedDoc>false</SharedDoc>
  <HLinks>
    <vt:vector size="18" baseType="variant">
      <vt:variant>
        <vt:i4>5177438</vt:i4>
      </vt:variant>
      <vt:variant>
        <vt:i4>8</vt:i4>
      </vt:variant>
      <vt:variant>
        <vt:i4>0</vt:i4>
      </vt:variant>
      <vt:variant>
        <vt:i4>5</vt:i4>
      </vt:variant>
      <vt:variant>
        <vt:lpwstr>http://www.bio.cam.ac.uk/sbs/psyres/</vt:lpwstr>
      </vt:variant>
      <vt:variant>
        <vt:lpwstr/>
      </vt:variant>
      <vt:variant>
        <vt:i4>7340040</vt:i4>
      </vt:variant>
      <vt:variant>
        <vt:i4>5</vt:i4>
      </vt:variant>
      <vt:variant>
        <vt:i4>0</vt:i4>
      </vt:variant>
      <vt:variant>
        <vt:i4>5</vt:i4>
      </vt:variant>
      <vt:variant>
        <vt:lpwstr>mailto:Cheryl.Torbett@admin.cam.ac.uk</vt:lpwstr>
      </vt:variant>
      <vt:variant>
        <vt:lpwstr/>
      </vt:variant>
      <vt:variant>
        <vt:i4>7340040</vt:i4>
      </vt:variant>
      <vt:variant>
        <vt:i4>2</vt:i4>
      </vt:variant>
      <vt:variant>
        <vt:i4>0</vt:i4>
      </vt:variant>
      <vt:variant>
        <vt:i4>5</vt:i4>
      </vt:variant>
      <vt:variant>
        <vt:lpwstr>mailto:Cheryl.Torbett@admin.cam.ac.uk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K M Spooner</dc:creator>
  <cp:keywords/>
  <cp:lastModifiedBy>Georgia Aitkenhead</cp:lastModifiedBy>
  <cp:revision>2</cp:revision>
  <cp:lastPrinted>2019-07-04T09:30:00Z</cp:lastPrinted>
  <dcterms:created xsi:type="dcterms:W3CDTF">2019-08-20T16:46:00Z</dcterms:created>
  <dcterms:modified xsi:type="dcterms:W3CDTF">2019-08-20T16:46:00Z</dcterms:modified>
</cp:coreProperties>
</file>